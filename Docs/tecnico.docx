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131" w:rsidRPr="007F606B" w:rsidRDefault="00220131" w:rsidP="00220131">
      <w:pPr>
        <w:pStyle w:val="Title"/>
        <w:jc w:val="center"/>
      </w:pPr>
      <w:r w:rsidRPr="007B52E9">
        <w:rPr>
          <w:lang w:val="es-ES_tradnl"/>
        </w:rPr>
        <w:tab/>
      </w:r>
    </w:p>
    <w:p w:rsidR="00220131" w:rsidRPr="007F606B" w:rsidRDefault="00220131" w:rsidP="00220131">
      <w:pPr>
        <w:pStyle w:val="Title"/>
        <w:jc w:val="center"/>
      </w:pPr>
    </w:p>
    <w:p w:rsidR="00220131" w:rsidRPr="007F606B" w:rsidRDefault="00220131" w:rsidP="00220131">
      <w:pPr>
        <w:pStyle w:val="Title"/>
        <w:jc w:val="center"/>
      </w:pPr>
    </w:p>
    <w:p w:rsidR="00220131" w:rsidRPr="007F606B" w:rsidRDefault="00220131" w:rsidP="00220131">
      <w:pPr>
        <w:pStyle w:val="Title"/>
        <w:jc w:val="center"/>
      </w:pPr>
    </w:p>
    <w:p w:rsidR="00220131" w:rsidRPr="007F606B" w:rsidRDefault="00220131" w:rsidP="00220131">
      <w:pPr>
        <w:pStyle w:val="Title"/>
        <w:jc w:val="center"/>
      </w:pPr>
    </w:p>
    <w:p w:rsidR="00220131" w:rsidRPr="007F606B" w:rsidRDefault="00220131" w:rsidP="00220131">
      <w:pPr>
        <w:pStyle w:val="Title"/>
        <w:jc w:val="center"/>
      </w:pPr>
    </w:p>
    <w:p w:rsidR="00220131" w:rsidRPr="007F606B" w:rsidRDefault="00220131" w:rsidP="00220131">
      <w:pPr>
        <w:pStyle w:val="Title"/>
        <w:jc w:val="center"/>
      </w:pPr>
    </w:p>
    <w:p w:rsidR="00220131" w:rsidRPr="007F606B" w:rsidRDefault="00220131" w:rsidP="00220131">
      <w:pPr>
        <w:pStyle w:val="Title"/>
        <w:jc w:val="center"/>
      </w:pPr>
    </w:p>
    <w:p w:rsidR="00220131" w:rsidRDefault="00220131" w:rsidP="00220131">
      <w:pPr>
        <w:jc w:val="right"/>
        <w:rPr>
          <w:b/>
          <w:sz w:val="44"/>
          <w:szCs w:val="44"/>
        </w:rPr>
      </w:pPr>
      <w:bookmarkStart w:id="0" w:name="OLE_LINK1"/>
      <w:bookmarkStart w:id="1" w:name="_Toc197920759"/>
      <w:bookmarkStart w:id="2" w:name="_Toc197920873"/>
      <w:bookmarkStart w:id="3" w:name="_Toc197921104"/>
      <w:bookmarkStart w:id="4" w:name="_Toc197927893"/>
      <w:bookmarkStart w:id="5" w:name="_Toc198013358"/>
      <w:bookmarkStart w:id="6" w:name="_Toc198023977"/>
      <w:bookmarkStart w:id="7" w:name="_Toc198025020"/>
      <w:bookmarkStart w:id="8" w:name="_Toc198098834"/>
      <w:bookmarkStart w:id="9" w:name="_Toc199651647"/>
      <w:del w:id="10" w:author="Javier Gonzalez" w:date="2013-06-10T10:00:00Z">
        <w:r w:rsidRPr="001D2E65" w:rsidDel="00841CD2">
          <w:rPr>
            <w:b/>
            <w:sz w:val="44"/>
            <w:szCs w:val="44"/>
          </w:rPr>
          <w:delText>Enfoque Alternativo Proyecto PANAMÁ</w:delText>
        </w:r>
        <w:r w:rsidDel="00841CD2">
          <w:rPr>
            <w:b/>
            <w:sz w:val="44"/>
            <w:szCs w:val="44"/>
          </w:rPr>
          <w:delText xml:space="preserve"> </w:delText>
        </w:r>
      </w:del>
      <w:ins w:id="11" w:author="Javier Gonzalez" w:date="2013-06-10T10:00:00Z">
        <w:r>
          <w:rPr>
            <w:b/>
            <w:sz w:val="44"/>
            <w:szCs w:val="44"/>
          </w:rPr>
          <w:t xml:space="preserve">Análisis para la optimización </w:t>
        </w:r>
      </w:ins>
    </w:p>
    <w:p w:rsidR="00220131" w:rsidRDefault="00220131" w:rsidP="00220131">
      <w:pPr>
        <w:jc w:val="right"/>
        <w:rPr>
          <w:ins w:id="12" w:author="Javier Gonzalez" w:date="2013-06-10T10:00:00Z"/>
          <w:b/>
          <w:sz w:val="44"/>
          <w:szCs w:val="44"/>
        </w:rPr>
      </w:pPr>
      <w:ins w:id="13" w:author="Javier Gonzalez" w:date="2013-06-10T10:00:00Z">
        <w:r>
          <w:rPr>
            <w:b/>
            <w:sz w:val="44"/>
            <w:szCs w:val="44"/>
          </w:rPr>
          <w:t xml:space="preserve">de aplicaciones </w:t>
        </w:r>
      </w:ins>
      <w:r>
        <w:rPr>
          <w:b/>
          <w:sz w:val="44"/>
          <w:szCs w:val="44"/>
        </w:rPr>
        <w:t>en línea</w:t>
      </w:r>
    </w:p>
    <w:p w:rsidR="00220131" w:rsidRDefault="00220131" w:rsidP="00220131">
      <w:pPr>
        <w:numPr>
          <w:ins w:id="14" w:author="Javier Gonzalez" w:date="2013-06-10T10:00:00Z"/>
        </w:numPr>
        <w:jc w:val="right"/>
        <w:rPr>
          <w:ins w:id="15" w:author="Javier Gonzalez" w:date="2013-06-10T10:00:00Z"/>
          <w:b/>
          <w:sz w:val="44"/>
          <w:szCs w:val="44"/>
        </w:rPr>
      </w:pPr>
    </w:p>
    <w:p w:rsidR="00220131" w:rsidRPr="00602DF0" w:rsidRDefault="00220131" w:rsidP="00220131">
      <w:pPr>
        <w:numPr>
          <w:ins w:id="16" w:author="Javier Gonzalez" w:date="2013-06-10T10:00:00Z"/>
        </w:numPr>
        <w:jc w:val="right"/>
        <w:rPr>
          <w:rPrChange w:id="17" w:author="Javier Gonzalez" w:date="2013-06-10T10:04:00Z">
            <w:rPr/>
          </w:rPrChange>
        </w:rPr>
      </w:pPr>
      <w:del w:id="18" w:author="Javier Gonzalez" w:date="2013-06-10T10:00:00Z">
        <w:r w:rsidRPr="00602DF0" w:rsidDel="00841CD2">
          <w:rPr>
            <w:b/>
            <w:sz w:val="44"/>
            <w:szCs w:val="44"/>
            <w:rPrChange w:id="19" w:author="Javier Gonzalez" w:date="2013-06-10T11:44:00Z">
              <w:rPr>
                <w:b/>
                <w:sz w:val="44"/>
                <w:szCs w:val="44"/>
              </w:rPr>
            </w:rPrChange>
          </w:rPr>
          <w:delText>Análisis de Viabilidad</w:delText>
        </w:r>
      </w:del>
      <w:bookmarkEnd w:id="0"/>
      <w:bookmarkEnd w:id="1"/>
      <w:bookmarkEnd w:id="2"/>
      <w:bookmarkEnd w:id="3"/>
      <w:bookmarkEnd w:id="4"/>
      <w:bookmarkEnd w:id="5"/>
      <w:bookmarkEnd w:id="6"/>
      <w:bookmarkEnd w:id="7"/>
      <w:bookmarkEnd w:id="8"/>
      <w:bookmarkEnd w:id="9"/>
      <w:ins w:id="20" w:author="Javier Gonzalez" w:date="2013-06-10T10:00:00Z">
        <w:r w:rsidRPr="00602DF0">
          <w:rPr>
            <w:b/>
            <w:sz w:val="44"/>
            <w:szCs w:val="44"/>
            <w:rPrChange w:id="21" w:author="Javier Gonzalez" w:date="2013-06-10T10:04:00Z">
              <w:rPr>
                <w:b/>
                <w:sz w:val="44"/>
                <w:szCs w:val="44"/>
              </w:rPr>
            </w:rPrChange>
          </w:rPr>
          <w:t>Informe Técnico</w:t>
        </w:r>
      </w:ins>
    </w:p>
    <w:p w:rsidR="00220131" w:rsidRPr="00602DF0" w:rsidRDefault="00220131" w:rsidP="00220131">
      <w:pPr>
        <w:jc w:val="center"/>
        <w:rPr>
          <w:rPrChange w:id="22" w:author="Javier Gonzalez" w:date="2013-06-10T10:04:00Z">
            <w:rPr/>
          </w:rPrChange>
        </w:rPr>
      </w:pPr>
    </w:p>
    <w:p w:rsidR="00220131" w:rsidRPr="00602DF0" w:rsidRDefault="00220131" w:rsidP="00220131">
      <w:pPr>
        <w:jc w:val="center"/>
        <w:rPr>
          <w:rPrChange w:id="23" w:author="Javier Gonzalez" w:date="2013-06-10T10:04:00Z">
            <w:rPr/>
          </w:rPrChange>
        </w:rPr>
      </w:pPr>
    </w:p>
    <w:p w:rsidR="00220131" w:rsidRPr="00602DF0" w:rsidRDefault="00220131" w:rsidP="00220131">
      <w:pPr>
        <w:jc w:val="center"/>
        <w:rPr>
          <w:rPrChange w:id="24" w:author="Javier Gonzalez" w:date="2013-06-10T10:04:00Z">
            <w:rPr/>
          </w:rPrChange>
        </w:rPr>
      </w:pPr>
    </w:p>
    <w:p w:rsidR="00220131" w:rsidRPr="00602DF0" w:rsidRDefault="00220131" w:rsidP="00220131">
      <w:pPr>
        <w:jc w:val="center"/>
        <w:rPr>
          <w:rPrChange w:id="25" w:author="Javier Gonzalez" w:date="2013-06-10T10:04:00Z">
            <w:rPr/>
          </w:rPrChange>
        </w:rPr>
      </w:pPr>
    </w:p>
    <w:p w:rsidR="00220131" w:rsidRPr="00602DF0" w:rsidRDefault="00220131" w:rsidP="00220131">
      <w:pPr>
        <w:jc w:val="center"/>
        <w:rPr>
          <w:rPrChange w:id="26" w:author="Javier Gonzalez" w:date="2013-06-10T10:04:00Z">
            <w:rPr/>
          </w:rPrChange>
        </w:rPr>
      </w:pPr>
    </w:p>
    <w:p w:rsidR="00220131" w:rsidRPr="00602DF0" w:rsidRDefault="00220131" w:rsidP="00220131">
      <w:pPr>
        <w:jc w:val="center"/>
        <w:rPr>
          <w:rPrChange w:id="27" w:author="Javier Gonzalez" w:date="2013-06-10T10:04:00Z">
            <w:rPr/>
          </w:rPrChange>
        </w:rPr>
      </w:pPr>
    </w:p>
    <w:p w:rsidR="00220131" w:rsidRPr="00602DF0" w:rsidRDefault="00220131" w:rsidP="00220131">
      <w:pPr>
        <w:jc w:val="center"/>
        <w:rPr>
          <w:rPrChange w:id="28" w:author="Javier Gonzalez" w:date="2013-06-10T10:04:00Z">
            <w:rPr/>
          </w:rPrChange>
        </w:rPr>
      </w:pPr>
    </w:p>
    <w:p w:rsidR="00220131" w:rsidRPr="00602DF0" w:rsidRDefault="00220131" w:rsidP="00220131">
      <w:pPr>
        <w:jc w:val="center"/>
        <w:rPr>
          <w:rPrChange w:id="29" w:author="Javier Gonzalez" w:date="2013-06-10T10:04:00Z">
            <w:rPr/>
          </w:rPrChange>
        </w:rPr>
      </w:pPr>
    </w:p>
    <w:p w:rsidR="00220131" w:rsidRPr="00602DF0" w:rsidRDefault="00220131" w:rsidP="00220131">
      <w:pPr>
        <w:jc w:val="center"/>
        <w:rPr>
          <w:rPrChange w:id="30" w:author="Javier Gonzalez" w:date="2013-06-10T10:04:00Z">
            <w:rPr/>
          </w:rPrChange>
        </w:rPr>
      </w:pPr>
    </w:p>
    <w:p w:rsidR="00220131" w:rsidRPr="00602DF0" w:rsidRDefault="00220131" w:rsidP="00220131">
      <w:pPr>
        <w:jc w:val="center"/>
        <w:rPr>
          <w:rPrChange w:id="31" w:author="Javier Gonzalez" w:date="2013-06-10T10:04:00Z">
            <w:rPr/>
          </w:rPrChange>
        </w:rPr>
      </w:pPr>
    </w:p>
    <w:p w:rsidR="00220131" w:rsidRPr="00602DF0" w:rsidRDefault="00220131" w:rsidP="00220131">
      <w:pPr>
        <w:jc w:val="center"/>
        <w:rPr>
          <w:rPrChange w:id="32" w:author="Javier Gonzalez" w:date="2013-06-10T10:04:00Z">
            <w:rPr/>
          </w:rPrChange>
        </w:rPr>
      </w:pPr>
    </w:p>
    <w:p w:rsidR="00220131" w:rsidRPr="00602DF0" w:rsidRDefault="00220131">
      <w:pPr>
        <w:pStyle w:val="HeadingA"/>
        <w:rPr>
          <w:ins w:id="33" w:author="Javier Gonzalez" w:date="2013-06-10T10:04:00Z"/>
          <w:lang w:val="es-ES"/>
        </w:rPr>
        <w:pPrChange w:id="34" w:author="Javier Gonzalez" w:date="2013-07-05T00:36:00Z">
          <w:pPr>
            <w:pStyle w:val="HeadingA"/>
            <w:ind w:left="720" w:hanging="360"/>
          </w:pPr>
        </w:pPrChange>
      </w:pPr>
      <w:bookmarkStart w:id="35" w:name="TDocumentHistory"/>
      <w:ins w:id="36" w:author="Javier Gonzalez" w:date="2013-06-10T10:04:00Z">
        <w:r w:rsidRPr="00602DF0">
          <w:rPr>
            <w:lang w:val="es-ES"/>
          </w:rPr>
          <w:lastRenderedPageBreak/>
          <w:t>Document History</w:t>
        </w:r>
        <w:bookmarkEnd w:id="35"/>
      </w:ins>
    </w:p>
    <w:p w:rsidR="00220131" w:rsidRPr="00602DF0" w:rsidRDefault="00220131" w:rsidP="00220131">
      <w:pPr>
        <w:pStyle w:val="HeadingB"/>
        <w:numPr>
          <w:ilvl w:val="0"/>
          <w:numId w:val="0"/>
          <w:ins w:id="37" w:author="Javier Gonzalez" w:date="2013-06-10T10:04:00Z"/>
        </w:numPr>
        <w:ind w:left="652" w:hanging="652"/>
        <w:rPr>
          <w:ins w:id="38" w:author="Javier Gonzalez" w:date="2013-06-10T10:04:00Z"/>
        </w:rPr>
      </w:pPr>
      <w:bookmarkStart w:id="39" w:name="TDocumentLocation"/>
      <w:ins w:id="40" w:author="Javier Gonzalez" w:date="2013-06-10T10:04:00Z">
        <w:r w:rsidRPr="00602DF0">
          <w:t>Document Location</w:t>
        </w:r>
        <w:bookmarkEnd w:id="39"/>
      </w:ins>
    </w:p>
    <w:p w:rsidR="00220131" w:rsidRPr="00BF37BB" w:rsidRDefault="00220131" w:rsidP="00220131">
      <w:pPr>
        <w:pStyle w:val="BodyText"/>
        <w:numPr>
          <w:ins w:id="41" w:author="Javier Gonzalez" w:date="2013-06-10T10:04:00Z"/>
        </w:numPr>
        <w:rPr>
          <w:ins w:id="42" w:author="Javier Gonzalez" w:date="2013-06-10T10:04:00Z"/>
          <w:lang w:val="en-GB"/>
        </w:rPr>
      </w:pPr>
      <w:bookmarkStart w:id="43" w:name="TDocumentValid"/>
      <w:ins w:id="44" w:author="Javier Gonzalez" w:date="2013-06-10T10:04:00Z">
        <w:r w:rsidRPr="00BF37BB">
          <w:rPr>
            <w:lang w:val="en-GB"/>
          </w:rPr>
          <w:t>This is a snapshot of an on-line document. Paper copies are valid only on the day they are printed. Refer to the author if you are in any doubt about the currency of this document.</w:t>
        </w:r>
        <w:bookmarkEnd w:id="43"/>
      </w:ins>
    </w:p>
    <w:p w:rsidR="00220131" w:rsidRPr="00BF37BB" w:rsidRDefault="00220131" w:rsidP="00220131">
      <w:pPr>
        <w:pStyle w:val="BodyText"/>
        <w:numPr>
          <w:ins w:id="45" w:author="Javier Gonzalez" w:date="2013-06-10T10:04:00Z"/>
        </w:numPr>
        <w:rPr>
          <w:ins w:id="46" w:author="Javier Gonzalez" w:date="2013-06-10T10:04:00Z"/>
          <w:lang w:val="en-GB"/>
        </w:rPr>
      </w:pPr>
      <w:bookmarkStart w:id="47" w:name="TDocumentSource"/>
      <w:ins w:id="48" w:author="Javier Gonzalez" w:date="2013-06-10T10:04:00Z">
        <w:r w:rsidRPr="00BF37BB">
          <w:rPr>
            <w:lang w:val="en-GB"/>
          </w:rPr>
          <w:t>The source of the document will be found in</w:t>
        </w:r>
        <w:bookmarkEnd w:id="47"/>
        <w:r w:rsidRPr="00BF37BB">
          <w:rPr>
            <w:lang w:val="en-GB"/>
          </w:rPr>
          <w:t xml:space="preserve"> </w:t>
        </w:r>
        <w:r w:rsidRPr="00BF37BB">
          <w:rPr>
            <w:lang w:val="en-GB"/>
          </w:rPr>
          <w:fldChar w:fldCharType="begin"/>
        </w:r>
        <w:r w:rsidRPr="00BF37BB">
          <w:rPr>
            <w:lang w:val="en-GB"/>
          </w:rPr>
          <w:instrText xml:space="preserve"> FILENAME \p  \* MERGEFORMAT </w:instrText>
        </w:r>
        <w:r w:rsidRPr="00BF37BB">
          <w:rPr>
            <w:lang w:val="en-GB"/>
          </w:rPr>
          <w:fldChar w:fldCharType="separate"/>
        </w:r>
      </w:ins>
      <w:r w:rsidR="00995E6D">
        <w:rPr>
          <w:noProof/>
          <w:lang w:val="en-GB"/>
        </w:rPr>
        <w:t>P:\Bancomer\entregables\Bancomer - Informe tecnico v5.doc</w:t>
      </w:r>
      <w:ins w:id="49" w:author="Javier Gonzalez" w:date="2013-06-10T10:04:00Z">
        <w:r w:rsidRPr="00BF37BB">
          <w:rPr>
            <w:lang w:val="en-GB"/>
          </w:rPr>
          <w:fldChar w:fldCharType="end"/>
        </w:r>
        <w:r w:rsidRPr="00BF37BB">
          <w:rPr>
            <w:lang w:val="en-GB"/>
          </w:rPr>
          <w:t xml:space="preserve"> </w:t>
        </w:r>
      </w:ins>
    </w:p>
    <w:p w:rsidR="00220131" w:rsidRPr="00BF37BB" w:rsidRDefault="00220131" w:rsidP="00220131">
      <w:pPr>
        <w:pStyle w:val="HeadingB"/>
        <w:numPr>
          <w:ilvl w:val="0"/>
          <w:numId w:val="0"/>
          <w:ins w:id="50" w:author="Javier Gonzalez" w:date="2013-06-10T10:04:00Z"/>
        </w:numPr>
        <w:ind w:left="652" w:hanging="652"/>
        <w:rPr>
          <w:ins w:id="51" w:author="Javier Gonzalez" w:date="2013-06-10T10:04:00Z"/>
          <w:lang w:val="en-GB"/>
        </w:rPr>
      </w:pPr>
      <w:bookmarkStart w:id="52" w:name="TRevisionHistory"/>
      <w:ins w:id="53" w:author="Javier Gonzalez" w:date="2013-06-10T10:04:00Z">
        <w:r w:rsidRPr="00BF37BB">
          <w:rPr>
            <w:lang w:val="en-GB"/>
          </w:rPr>
          <w:t>Revision History</w:t>
        </w:r>
        <w:bookmarkEnd w:id="52"/>
      </w:ins>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785"/>
        <w:gridCol w:w="4741"/>
      </w:tblGrid>
      <w:tr w:rsidR="00220131" w:rsidRPr="00602DF0" w:rsidTr="00220131">
        <w:trPr>
          <w:ins w:id="54" w:author="Javier Gonzalez" w:date="2013-06-10T10:04:00Z"/>
        </w:trPr>
        <w:tc>
          <w:tcPr>
            <w:tcW w:w="4785" w:type="dxa"/>
          </w:tcPr>
          <w:p w:rsidR="00220131" w:rsidRPr="00BF37BB" w:rsidRDefault="00220131" w:rsidP="00220131">
            <w:pPr>
              <w:pStyle w:val="TableText"/>
              <w:numPr>
                <w:ins w:id="55" w:author="Javier Gonzalez" w:date="2013-06-10T10:04:00Z"/>
              </w:numPr>
              <w:rPr>
                <w:ins w:id="56" w:author="Javier Gonzalez" w:date="2013-06-10T10:04:00Z"/>
                <w:lang w:val="en-GB"/>
              </w:rPr>
            </w:pPr>
            <w:bookmarkStart w:id="57" w:name="TDateOfThisRevision"/>
            <w:ins w:id="58" w:author="Javier Gonzalez" w:date="2013-06-10T10:04:00Z">
              <w:r w:rsidRPr="00BF37BB">
                <w:rPr>
                  <w:lang w:val="en-GB"/>
                </w:rPr>
                <w:t>Date of this revision</w:t>
              </w:r>
              <w:bookmarkEnd w:id="57"/>
              <w:r w:rsidRPr="00BF37BB">
                <w:rPr>
                  <w:lang w:val="en-GB"/>
                </w:rPr>
                <w:t xml:space="preserve">: </w:t>
              </w:r>
              <w:r w:rsidRPr="00BF37BB">
                <w:rPr>
                  <w:lang w:val="en-GB"/>
                </w:rPr>
                <w:fldChar w:fldCharType="begin"/>
              </w:r>
              <w:r w:rsidRPr="00BF37BB">
                <w:rPr>
                  <w:lang w:val="en-GB"/>
                </w:rPr>
                <w:instrText xml:space="preserve"> REF prop_Date </w:instrText>
              </w:r>
              <w:r w:rsidRPr="00BF37BB">
                <w:rPr>
                  <w:lang w:val="en-GB"/>
                </w:rPr>
                <w:fldChar w:fldCharType="separate"/>
              </w:r>
            </w:ins>
            <w:r w:rsidR="00995E6D">
              <w:rPr>
                <w:b/>
                <w:bCs/>
                <w:lang w:val="en-US"/>
              </w:rPr>
              <w:t>Error! Reference source not found.</w:t>
            </w:r>
            <w:ins w:id="59" w:author="Javier Gonzalez" w:date="2013-06-10T10:04:00Z">
              <w:r w:rsidRPr="00BF37BB">
                <w:rPr>
                  <w:lang w:val="en-GB"/>
                </w:rPr>
                <w:fldChar w:fldCharType="end"/>
              </w:r>
            </w:ins>
          </w:p>
        </w:tc>
        <w:tc>
          <w:tcPr>
            <w:tcW w:w="4741" w:type="dxa"/>
          </w:tcPr>
          <w:p w:rsidR="00220131" w:rsidRPr="00BF37BB" w:rsidRDefault="00220131" w:rsidP="00220131">
            <w:pPr>
              <w:pStyle w:val="TableText"/>
              <w:numPr>
                <w:ins w:id="60" w:author="Javier Gonzalez" w:date="2013-06-10T10:04:00Z"/>
              </w:numPr>
              <w:rPr>
                <w:ins w:id="61" w:author="Javier Gonzalez" w:date="2013-06-10T10:04:00Z"/>
                <w:lang w:val="en-GB"/>
              </w:rPr>
            </w:pPr>
            <w:bookmarkStart w:id="62" w:name="TDateOfNextRevision"/>
            <w:ins w:id="63" w:author="Javier Gonzalez" w:date="2013-06-10T10:04:00Z">
              <w:r w:rsidRPr="00BF37BB">
                <w:rPr>
                  <w:lang w:val="en-GB"/>
                </w:rPr>
                <w:t>Date of next revision</w:t>
              </w:r>
              <w:bookmarkEnd w:id="62"/>
              <w:r w:rsidRPr="00BF37BB">
                <w:rPr>
                  <w:lang w:val="en-GB"/>
                </w:rPr>
                <w:t xml:space="preserve">    </w:t>
              </w:r>
              <w:r w:rsidRPr="00BF37BB">
                <w:rPr>
                  <w:i/>
                  <w:color w:val="0000FF"/>
                  <w:lang w:val="en-GB"/>
                </w:rPr>
                <w:t>(date)</w:t>
              </w:r>
            </w:ins>
          </w:p>
        </w:tc>
      </w:tr>
    </w:tbl>
    <w:p w:rsidR="00220131" w:rsidRPr="00BF37BB" w:rsidRDefault="00220131" w:rsidP="00220131">
      <w:pPr>
        <w:numPr>
          <w:ins w:id="64" w:author="Javier Gonzalez" w:date="2013-06-10T10:04:00Z"/>
        </w:numPr>
        <w:rPr>
          <w:ins w:id="65" w:author="Javier Gonzalez" w:date="2013-06-10T10:04:00Z"/>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964"/>
        <w:gridCol w:w="6322"/>
        <w:gridCol w:w="1276"/>
      </w:tblGrid>
      <w:tr w:rsidR="00220131" w:rsidRPr="00BF37BB" w:rsidTr="00220131">
        <w:trPr>
          <w:ins w:id="66" w:author="Javier Gonzalez" w:date="2013-06-10T10:04:00Z"/>
        </w:trPr>
        <w:tc>
          <w:tcPr>
            <w:tcW w:w="964" w:type="dxa"/>
          </w:tcPr>
          <w:p w:rsidR="00220131" w:rsidRPr="00BF37BB" w:rsidRDefault="00220131" w:rsidP="00220131">
            <w:pPr>
              <w:pStyle w:val="TableText"/>
              <w:numPr>
                <w:ins w:id="67" w:author="Javier Gonzalez" w:date="2013-06-10T10:04:00Z"/>
              </w:numPr>
              <w:rPr>
                <w:ins w:id="68" w:author="Javier Gonzalez" w:date="2013-06-10T10:04:00Z"/>
                <w:lang w:val="en-GB"/>
              </w:rPr>
            </w:pPr>
            <w:bookmarkStart w:id="69" w:name="TRevisionNumber"/>
            <w:ins w:id="70" w:author="Javier Gonzalez" w:date="2013-06-10T10:04:00Z">
              <w:r w:rsidRPr="00BF37BB">
                <w:rPr>
                  <w:lang w:val="en-GB"/>
                </w:rPr>
                <w:t>Revision Number</w:t>
              </w:r>
              <w:bookmarkEnd w:id="69"/>
            </w:ins>
          </w:p>
        </w:tc>
        <w:tc>
          <w:tcPr>
            <w:tcW w:w="964" w:type="dxa"/>
          </w:tcPr>
          <w:p w:rsidR="00220131" w:rsidRPr="00BF37BB" w:rsidRDefault="00220131" w:rsidP="00220131">
            <w:pPr>
              <w:pStyle w:val="TableText"/>
              <w:numPr>
                <w:ins w:id="71" w:author="Javier Gonzalez" w:date="2013-06-10T10:04:00Z"/>
              </w:numPr>
              <w:rPr>
                <w:ins w:id="72" w:author="Javier Gonzalez" w:date="2013-06-10T10:04:00Z"/>
                <w:lang w:val="en-GB"/>
              </w:rPr>
            </w:pPr>
            <w:bookmarkStart w:id="73" w:name="TRevisionDate"/>
            <w:ins w:id="74" w:author="Javier Gonzalez" w:date="2013-06-10T10:04:00Z">
              <w:r w:rsidRPr="00BF37BB">
                <w:rPr>
                  <w:lang w:val="en-GB"/>
                </w:rPr>
                <w:t>Revision Date</w:t>
              </w:r>
              <w:bookmarkEnd w:id="73"/>
            </w:ins>
          </w:p>
        </w:tc>
        <w:tc>
          <w:tcPr>
            <w:tcW w:w="6322" w:type="dxa"/>
          </w:tcPr>
          <w:p w:rsidR="00220131" w:rsidRPr="00BF37BB" w:rsidRDefault="00220131" w:rsidP="00220131">
            <w:pPr>
              <w:pStyle w:val="TableText"/>
              <w:numPr>
                <w:ins w:id="75" w:author="Javier Gonzalez" w:date="2013-06-10T10:04:00Z"/>
              </w:numPr>
              <w:rPr>
                <w:ins w:id="76" w:author="Javier Gonzalez" w:date="2013-06-10T10:04:00Z"/>
                <w:lang w:val="en-GB"/>
              </w:rPr>
            </w:pPr>
            <w:bookmarkStart w:id="77" w:name="TSummaryOfChanges"/>
            <w:ins w:id="78" w:author="Javier Gonzalez" w:date="2013-06-10T10:04:00Z">
              <w:r w:rsidRPr="00BF37BB">
                <w:rPr>
                  <w:lang w:val="en-GB"/>
                </w:rPr>
                <w:t>Summary of Changes</w:t>
              </w:r>
              <w:bookmarkEnd w:id="77"/>
            </w:ins>
          </w:p>
        </w:tc>
        <w:tc>
          <w:tcPr>
            <w:tcW w:w="1276" w:type="dxa"/>
          </w:tcPr>
          <w:p w:rsidR="00220131" w:rsidRPr="00BF37BB" w:rsidRDefault="00220131" w:rsidP="00220131">
            <w:pPr>
              <w:pStyle w:val="TableText"/>
              <w:numPr>
                <w:ins w:id="79" w:author="Javier Gonzalez" w:date="2013-06-10T10:04:00Z"/>
              </w:numPr>
              <w:rPr>
                <w:ins w:id="80" w:author="Javier Gonzalez" w:date="2013-06-10T10:04:00Z"/>
                <w:lang w:val="en-GB"/>
              </w:rPr>
            </w:pPr>
            <w:bookmarkStart w:id="81" w:name="TChangesMarked"/>
            <w:ins w:id="82" w:author="Javier Gonzalez" w:date="2013-06-10T10:04:00Z">
              <w:r w:rsidRPr="00BF37BB">
                <w:rPr>
                  <w:lang w:val="en-GB"/>
                </w:rPr>
                <w:t>Changes marked</w:t>
              </w:r>
              <w:bookmarkEnd w:id="81"/>
            </w:ins>
          </w:p>
        </w:tc>
      </w:tr>
      <w:tr w:rsidR="00220131" w:rsidRPr="00BF37BB" w:rsidTr="00220131">
        <w:trPr>
          <w:ins w:id="83" w:author="Javier Gonzalez" w:date="2013-06-10T10:04:00Z"/>
        </w:trPr>
        <w:tc>
          <w:tcPr>
            <w:tcW w:w="964" w:type="dxa"/>
          </w:tcPr>
          <w:p w:rsidR="00220131" w:rsidRPr="00E71474" w:rsidRDefault="00220131" w:rsidP="00220131">
            <w:pPr>
              <w:pStyle w:val="TableText"/>
              <w:numPr>
                <w:ins w:id="84" w:author="Javier Gonzalez" w:date="2013-06-10T10:04:00Z"/>
              </w:numPr>
              <w:jc w:val="center"/>
              <w:rPr>
                <w:ins w:id="85" w:author="Javier Gonzalez" w:date="2013-06-10T10:04:00Z"/>
                <w:color w:val="0000FF"/>
                <w:lang w:val="en-GB"/>
                <w:rPrChange w:id="86" w:author="Javier Gonzalez" w:date="2013-07-07T14:14:00Z">
                  <w:rPr>
                    <w:ins w:id="87" w:author="Javier Gonzalez" w:date="2013-06-10T10:04:00Z"/>
                    <w:lang w:val="en-GB"/>
                  </w:rPr>
                </w:rPrChange>
              </w:rPr>
            </w:pPr>
            <w:ins w:id="88" w:author="Javier Gonzalez" w:date="2013-06-10T10:04:00Z">
              <w:r w:rsidRPr="00E71474">
                <w:rPr>
                  <w:color w:val="0000FF"/>
                  <w:lang w:val="en-GB"/>
                  <w:rPrChange w:id="89" w:author="Javier Gonzalez" w:date="2013-07-07T14:14:00Z">
                    <w:rPr>
                      <w:lang w:val="en-GB"/>
                    </w:rPr>
                  </w:rPrChange>
                </w:rPr>
                <w:t>(#)</w:t>
              </w:r>
            </w:ins>
          </w:p>
        </w:tc>
        <w:tc>
          <w:tcPr>
            <w:tcW w:w="964" w:type="dxa"/>
          </w:tcPr>
          <w:p w:rsidR="00220131" w:rsidRPr="00BF37BB" w:rsidRDefault="00220131" w:rsidP="00220131">
            <w:pPr>
              <w:pStyle w:val="TableText"/>
              <w:numPr>
                <w:ins w:id="90" w:author="Javier Gonzalez" w:date="2013-06-10T10:04:00Z"/>
              </w:numPr>
              <w:jc w:val="center"/>
              <w:rPr>
                <w:ins w:id="91" w:author="Javier Gonzalez" w:date="2013-06-10T10:04:00Z"/>
                <w:lang w:val="en-GB"/>
              </w:rPr>
            </w:pPr>
            <w:ins w:id="92" w:author="Javier Gonzalez" w:date="2013-06-10T10:04:00Z">
              <w:r w:rsidRPr="00BF37BB">
                <w:rPr>
                  <w:lang w:val="en-GB"/>
                </w:rPr>
                <w:t>(-)</w:t>
              </w:r>
            </w:ins>
          </w:p>
        </w:tc>
        <w:tc>
          <w:tcPr>
            <w:tcW w:w="6322" w:type="dxa"/>
          </w:tcPr>
          <w:p w:rsidR="00220131" w:rsidRPr="00BF37BB" w:rsidRDefault="00220131" w:rsidP="00220131">
            <w:pPr>
              <w:pStyle w:val="TableText"/>
              <w:numPr>
                <w:ins w:id="93" w:author="Javier Gonzalez" w:date="2013-06-10T10:04:00Z"/>
              </w:numPr>
              <w:rPr>
                <w:ins w:id="94" w:author="Javier Gonzalez" w:date="2013-06-10T10:04:00Z"/>
                <w:lang w:val="en-GB"/>
              </w:rPr>
            </w:pPr>
            <w:ins w:id="95" w:author="Javier Gonzalez" w:date="2013-06-10T10:04:00Z">
              <w:r w:rsidRPr="00BF37BB">
                <w:rPr>
                  <w:lang w:val="en-GB"/>
                </w:rPr>
                <w:t>(Describe change)</w:t>
              </w:r>
            </w:ins>
          </w:p>
        </w:tc>
        <w:tc>
          <w:tcPr>
            <w:tcW w:w="1276" w:type="dxa"/>
          </w:tcPr>
          <w:p w:rsidR="00220131" w:rsidRPr="00BF37BB" w:rsidRDefault="00220131" w:rsidP="00220131">
            <w:pPr>
              <w:pStyle w:val="TableText"/>
              <w:numPr>
                <w:ins w:id="96" w:author="Javier Gonzalez" w:date="2013-06-10T10:04:00Z"/>
              </w:numPr>
              <w:jc w:val="center"/>
              <w:rPr>
                <w:ins w:id="97" w:author="Javier Gonzalez" w:date="2013-06-10T10:04:00Z"/>
                <w:lang w:val="en-GB"/>
              </w:rPr>
            </w:pPr>
            <w:ins w:id="98" w:author="Javier Gonzalez" w:date="2013-06-10T10:04:00Z">
              <w:r w:rsidRPr="00BF37BB">
                <w:rPr>
                  <w:lang w:val="en-GB"/>
                </w:rPr>
                <w:t>(N)</w:t>
              </w:r>
            </w:ins>
          </w:p>
        </w:tc>
      </w:tr>
    </w:tbl>
    <w:p w:rsidR="00220131" w:rsidRPr="00BF37BB" w:rsidRDefault="00220131" w:rsidP="00220131">
      <w:pPr>
        <w:pStyle w:val="HeadingB"/>
        <w:numPr>
          <w:ilvl w:val="0"/>
          <w:numId w:val="0"/>
          <w:ins w:id="99" w:author="Javier Gonzalez" w:date="2013-06-10T10:04:00Z"/>
        </w:numPr>
        <w:ind w:left="652" w:hanging="652"/>
        <w:rPr>
          <w:ins w:id="100" w:author="Javier Gonzalez" w:date="2013-06-10T10:04:00Z"/>
          <w:lang w:val="en-GB"/>
        </w:rPr>
      </w:pPr>
      <w:bookmarkStart w:id="101" w:name="TApprovals"/>
      <w:ins w:id="102" w:author="Javier Gonzalez" w:date="2013-06-10T10:04:00Z">
        <w:r w:rsidRPr="00BF37BB">
          <w:rPr>
            <w:lang w:val="en-GB"/>
          </w:rPr>
          <w:t>Approvals</w:t>
        </w:r>
        <w:bookmarkEnd w:id="101"/>
      </w:ins>
    </w:p>
    <w:p w:rsidR="00220131" w:rsidRPr="00BF37BB" w:rsidRDefault="00220131" w:rsidP="00220131">
      <w:pPr>
        <w:pStyle w:val="BodyText"/>
        <w:numPr>
          <w:ins w:id="103" w:author="Javier Gonzalez" w:date="2013-06-10T10:04:00Z"/>
        </w:numPr>
        <w:rPr>
          <w:ins w:id="104" w:author="Javier Gonzalez" w:date="2013-06-10T10:04:00Z"/>
          <w:lang w:val="en-GB"/>
        </w:rPr>
      </w:pPr>
      <w:bookmarkStart w:id="105" w:name="TRequiredApprovals"/>
      <w:ins w:id="106" w:author="Javier Gonzalez" w:date="2013-06-10T10:04:00Z">
        <w:r w:rsidRPr="00BF37BB">
          <w:rPr>
            <w:lang w:val="en-GB"/>
          </w:rPr>
          <w:t>This document requires following approvals. Signed approval forms are filed in the Quality section of the PCB.</w:t>
        </w:r>
        <w:bookmarkEnd w:id="105"/>
      </w:ins>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410"/>
        <w:gridCol w:w="7088"/>
      </w:tblGrid>
      <w:tr w:rsidR="00220131" w:rsidRPr="00BF37BB" w:rsidTr="00220131">
        <w:trPr>
          <w:ins w:id="107" w:author="Javier Gonzalez" w:date="2013-06-10T10:04:00Z"/>
        </w:trPr>
        <w:tc>
          <w:tcPr>
            <w:tcW w:w="2410" w:type="dxa"/>
          </w:tcPr>
          <w:p w:rsidR="00220131" w:rsidRPr="00BF37BB" w:rsidRDefault="00220131" w:rsidP="00220131">
            <w:pPr>
              <w:pStyle w:val="TableText"/>
              <w:numPr>
                <w:ins w:id="108" w:author="Javier Gonzalez" w:date="2013-06-10T10:04:00Z"/>
              </w:numPr>
              <w:rPr>
                <w:ins w:id="109" w:author="Javier Gonzalez" w:date="2013-06-10T10:04:00Z"/>
                <w:lang w:val="en-GB"/>
              </w:rPr>
            </w:pPr>
            <w:bookmarkStart w:id="110" w:name="TName"/>
            <w:ins w:id="111" w:author="Javier Gonzalez" w:date="2013-06-10T10:04:00Z">
              <w:r w:rsidRPr="00BF37BB">
                <w:rPr>
                  <w:lang w:val="en-GB"/>
                </w:rPr>
                <w:t>Name</w:t>
              </w:r>
              <w:bookmarkEnd w:id="110"/>
            </w:ins>
          </w:p>
        </w:tc>
        <w:tc>
          <w:tcPr>
            <w:tcW w:w="7088" w:type="dxa"/>
          </w:tcPr>
          <w:p w:rsidR="00220131" w:rsidRPr="00BF37BB" w:rsidRDefault="00220131" w:rsidP="00220131">
            <w:pPr>
              <w:pStyle w:val="TableText"/>
              <w:numPr>
                <w:ins w:id="112" w:author="Javier Gonzalez" w:date="2013-06-10T10:04:00Z"/>
              </w:numPr>
              <w:rPr>
                <w:ins w:id="113" w:author="Javier Gonzalez" w:date="2013-06-10T10:04:00Z"/>
                <w:lang w:val="en-GB"/>
              </w:rPr>
            </w:pPr>
            <w:bookmarkStart w:id="114" w:name="TTitle"/>
            <w:ins w:id="115" w:author="Javier Gonzalez" w:date="2013-06-10T10:04:00Z">
              <w:r w:rsidRPr="00BF37BB">
                <w:rPr>
                  <w:lang w:val="en-GB"/>
                </w:rPr>
                <w:t>Title</w:t>
              </w:r>
              <w:bookmarkEnd w:id="114"/>
            </w:ins>
          </w:p>
        </w:tc>
      </w:tr>
      <w:tr w:rsidR="00220131" w:rsidRPr="00BF37BB" w:rsidTr="00220131">
        <w:trPr>
          <w:ins w:id="116" w:author="Javier Gonzalez" w:date="2013-06-10T10:04:00Z"/>
        </w:trPr>
        <w:tc>
          <w:tcPr>
            <w:tcW w:w="2410" w:type="dxa"/>
          </w:tcPr>
          <w:p w:rsidR="00220131" w:rsidRPr="00BF37BB" w:rsidRDefault="00220131" w:rsidP="00220131">
            <w:pPr>
              <w:pStyle w:val="BodyTextIndent"/>
              <w:numPr>
                <w:ins w:id="117" w:author="Javier Gonzalez" w:date="2013-06-10T10:04:00Z"/>
              </w:numPr>
              <w:rPr>
                <w:ins w:id="118" w:author="Javier Gonzalez" w:date="2013-06-10T10:04:00Z"/>
                <w:lang w:val="en-GB"/>
              </w:rPr>
            </w:pPr>
            <w:ins w:id="119" w:author="Javier Gonzalez" w:date="2013-06-10T10:04:00Z">
              <w:r w:rsidRPr="00BF37BB">
                <w:rPr>
                  <w:lang w:val="en-GB"/>
                </w:rPr>
                <w:t>(name)</w:t>
              </w:r>
            </w:ins>
          </w:p>
        </w:tc>
        <w:tc>
          <w:tcPr>
            <w:tcW w:w="7088" w:type="dxa"/>
          </w:tcPr>
          <w:p w:rsidR="00220131" w:rsidRPr="00BF37BB" w:rsidRDefault="00220131" w:rsidP="00220131">
            <w:pPr>
              <w:pStyle w:val="BodyTextIndent"/>
              <w:numPr>
                <w:ins w:id="120" w:author="Javier Gonzalez" w:date="2013-06-10T10:04:00Z"/>
              </w:numPr>
              <w:rPr>
                <w:ins w:id="121" w:author="Javier Gonzalez" w:date="2013-06-10T10:04:00Z"/>
                <w:lang w:val="en-GB"/>
              </w:rPr>
            </w:pPr>
            <w:ins w:id="122" w:author="Javier Gonzalez" w:date="2013-06-10T10:04:00Z">
              <w:r w:rsidRPr="00BF37BB">
                <w:rPr>
                  <w:lang w:val="en-GB"/>
                </w:rPr>
                <w:t>(title)</w:t>
              </w:r>
            </w:ins>
          </w:p>
        </w:tc>
      </w:tr>
    </w:tbl>
    <w:p w:rsidR="00220131" w:rsidRPr="00BF37BB" w:rsidRDefault="00220131" w:rsidP="00220131">
      <w:pPr>
        <w:pStyle w:val="HeadingB"/>
        <w:numPr>
          <w:ilvl w:val="0"/>
          <w:numId w:val="0"/>
          <w:ins w:id="123" w:author="Javier Gonzalez" w:date="2013-06-10T10:04:00Z"/>
        </w:numPr>
        <w:ind w:left="652" w:hanging="652"/>
        <w:rPr>
          <w:ins w:id="124" w:author="Javier Gonzalez" w:date="2013-06-10T10:04:00Z"/>
          <w:lang w:val="en-GB"/>
        </w:rPr>
      </w:pPr>
      <w:bookmarkStart w:id="125" w:name="TDistribution"/>
      <w:ins w:id="126" w:author="Javier Gonzalez" w:date="2013-06-10T10:04:00Z">
        <w:r w:rsidRPr="00BF37BB">
          <w:rPr>
            <w:lang w:val="en-GB"/>
          </w:rPr>
          <w:t>Distribution</w:t>
        </w:r>
        <w:bookmarkEnd w:id="125"/>
      </w:ins>
    </w:p>
    <w:p w:rsidR="00220131" w:rsidRPr="00BF37BB" w:rsidRDefault="00220131" w:rsidP="00220131">
      <w:pPr>
        <w:pStyle w:val="BodyText"/>
        <w:numPr>
          <w:ins w:id="127" w:author="Javier Gonzalez" w:date="2013-06-10T10:04:00Z"/>
        </w:numPr>
        <w:rPr>
          <w:ins w:id="128" w:author="Javier Gonzalez" w:date="2013-06-10T10:04:00Z"/>
          <w:lang w:val="en-GB"/>
        </w:rPr>
      </w:pPr>
      <w:bookmarkStart w:id="129" w:name="THasBeenDistributedTo"/>
      <w:ins w:id="130" w:author="Javier Gonzalez" w:date="2013-06-10T10:04:00Z">
        <w:r w:rsidRPr="00BF37BB">
          <w:rPr>
            <w:lang w:val="en-GB"/>
          </w:rPr>
          <w:t>This document has been distributed to</w:t>
        </w:r>
        <w:bookmarkEnd w:id="129"/>
      </w:ins>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410"/>
        <w:gridCol w:w="7088"/>
      </w:tblGrid>
      <w:tr w:rsidR="00220131" w:rsidRPr="00BF37BB" w:rsidTr="00220131">
        <w:trPr>
          <w:ins w:id="131" w:author="Javier Gonzalez" w:date="2013-06-10T10:04:00Z"/>
        </w:trPr>
        <w:tc>
          <w:tcPr>
            <w:tcW w:w="2410" w:type="dxa"/>
          </w:tcPr>
          <w:p w:rsidR="00220131" w:rsidRPr="00BF37BB" w:rsidRDefault="00220131" w:rsidP="00220131">
            <w:pPr>
              <w:pStyle w:val="TableText"/>
              <w:numPr>
                <w:ins w:id="132" w:author="Javier Gonzalez" w:date="2013-06-10T10:04:00Z"/>
              </w:numPr>
              <w:rPr>
                <w:ins w:id="133" w:author="Javier Gonzalez" w:date="2013-06-10T10:04:00Z"/>
                <w:lang w:val="en-GB"/>
              </w:rPr>
            </w:pPr>
            <w:ins w:id="134" w:author="Javier Gonzalez" w:date="2013-06-10T10:04:00Z">
              <w:r w:rsidRPr="00BF37BB">
                <w:rPr>
                  <w:lang w:val="en-GB"/>
                </w:rPr>
                <w:fldChar w:fldCharType="begin"/>
              </w:r>
              <w:r w:rsidRPr="00BF37BB">
                <w:rPr>
                  <w:lang w:val="en-GB"/>
                </w:rPr>
                <w:instrText xml:space="preserve"> REF TName </w:instrText>
              </w:r>
              <w:r w:rsidRPr="00BF37BB">
                <w:rPr>
                  <w:lang w:val="en-GB"/>
                </w:rPr>
                <w:fldChar w:fldCharType="separate"/>
              </w:r>
              <w:r w:rsidR="00995E6D" w:rsidRPr="00BF37BB">
                <w:rPr>
                  <w:lang w:val="en-GB"/>
                </w:rPr>
                <w:t>Name</w:t>
              </w:r>
              <w:r w:rsidRPr="00BF37BB">
                <w:rPr>
                  <w:lang w:val="en-GB"/>
                </w:rPr>
                <w:fldChar w:fldCharType="end"/>
              </w:r>
            </w:ins>
          </w:p>
        </w:tc>
        <w:tc>
          <w:tcPr>
            <w:tcW w:w="7088" w:type="dxa"/>
          </w:tcPr>
          <w:p w:rsidR="00220131" w:rsidRPr="00BF37BB" w:rsidRDefault="00220131" w:rsidP="00220131">
            <w:pPr>
              <w:pStyle w:val="TableText"/>
              <w:numPr>
                <w:ins w:id="135" w:author="Javier Gonzalez" w:date="2013-06-10T10:04:00Z"/>
              </w:numPr>
              <w:rPr>
                <w:ins w:id="136" w:author="Javier Gonzalez" w:date="2013-06-10T10:04:00Z"/>
                <w:lang w:val="en-GB"/>
              </w:rPr>
            </w:pPr>
            <w:ins w:id="137" w:author="Javier Gonzalez" w:date="2013-06-10T10:04:00Z">
              <w:r w:rsidRPr="00BF37BB">
                <w:rPr>
                  <w:lang w:val="en-GB"/>
                </w:rPr>
                <w:fldChar w:fldCharType="begin"/>
              </w:r>
              <w:r w:rsidRPr="00BF37BB">
                <w:rPr>
                  <w:lang w:val="en-GB"/>
                </w:rPr>
                <w:instrText xml:space="preserve"> REF TTitle </w:instrText>
              </w:r>
              <w:r w:rsidRPr="00BF37BB">
                <w:rPr>
                  <w:lang w:val="en-GB"/>
                </w:rPr>
                <w:fldChar w:fldCharType="separate"/>
              </w:r>
              <w:r w:rsidR="00995E6D" w:rsidRPr="00BF37BB">
                <w:rPr>
                  <w:lang w:val="en-GB"/>
                </w:rPr>
                <w:t>Title</w:t>
              </w:r>
              <w:r w:rsidRPr="00BF37BB">
                <w:rPr>
                  <w:lang w:val="en-GB"/>
                </w:rPr>
                <w:fldChar w:fldCharType="end"/>
              </w:r>
            </w:ins>
          </w:p>
        </w:tc>
      </w:tr>
      <w:tr w:rsidR="00220131" w:rsidRPr="00BF37BB" w:rsidTr="00220131">
        <w:trPr>
          <w:ins w:id="138" w:author="Javier Gonzalez" w:date="2013-06-10T10:04:00Z"/>
        </w:trPr>
        <w:tc>
          <w:tcPr>
            <w:tcW w:w="2410" w:type="dxa"/>
          </w:tcPr>
          <w:p w:rsidR="00220131" w:rsidRPr="00BF37BB" w:rsidRDefault="00220131" w:rsidP="00220131">
            <w:pPr>
              <w:pStyle w:val="BodyTextIndent"/>
              <w:numPr>
                <w:ins w:id="139" w:author="Javier Gonzalez" w:date="2013-06-10T10:04:00Z"/>
              </w:numPr>
              <w:rPr>
                <w:ins w:id="140" w:author="Javier Gonzalez" w:date="2013-06-10T10:04:00Z"/>
                <w:lang w:val="en-GB"/>
              </w:rPr>
            </w:pPr>
            <w:ins w:id="141" w:author="Javier Gonzalez" w:date="2013-06-10T10:04:00Z">
              <w:r w:rsidRPr="00BF37BB">
                <w:rPr>
                  <w:lang w:val="en-GB"/>
                </w:rPr>
                <w:t>(name)</w:t>
              </w:r>
            </w:ins>
          </w:p>
        </w:tc>
        <w:tc>
          <w:tcPr>
            <w:tcW w:w="7088" w:type="dxa"/>
          </w:tcPr>
          <w:p w:rsidR="00220131" w:rsidRPr="00BF37BB" w:rsidRDefault="00220131" w:rsidP="00220131">
            <w:pPr>
              <w:pStyle w:val="BodyTextIndent"/>
              <w:numPr>
                <w:ins w:id="142" w:author="Javier Gonzalez" w:date="2013-06-10T10:04:00Z"/>
              </w:numPr>
              <w:rPr>
                <w:ins w:id="143" w:author="Javier Gonzalez" w:date="2013-06-10T10:04:00Z"/>
                <w:lang w:val="en-GB"/>
              </w:rPr>
            </w:pPr>
            <w:ins w:id="144" w:author="Javier Gonzalez" w:date="2013-06-10T10:04:00Z">
              <w:r w:rsidRPr="00BF37BB">
                <w:rPr>
                  <w:lang w:val="en-GB"/>
                </w:rPr>
                <w:t>(title)</w:t>
              </w:r>
            </w:ins>
          </w:p>
        </w:tc>
      </w:tr>
    </w:tbl>
    <w:p w:rsidR="00220131" w:rsidRPr="009D1663" w:rsidRDefault="00220131" w:rsidP="00220131">
      <w:pPr>
        <w:jc w:val="center"/>
      </w:pPr>
    </w:p>
    <w:p w:rsidR="00220131" w:rsidRPr="005F0D59" w:rsidRDefault="00220131">
      <w:pPr>
        <w:pStyle w:val="HeadingA"/>
        <w:rPr>
          <w:lang w:val="es-ES_tradnl"/>
        </w:rPr>
        <w:pPrChange w:id="145" w:author="Javier Gonzalez" w:date="2013-06-29T18:04:00Z">
          <w:pPr>
            <w:pStyle w:val="HeadingA"/>
            <w:ind w:left="720" w:hanging="360"/>
          </w:pPr>
        </w:pPrChange>
      </w:pPr>
      <w:r w:rsidRPr="005F0D59">
        <w:rPr>
          <w:lang w:val="es-ES_tradnl"/>
        </w:rPr>
        <w:lastRenderedPageBreak/>
        <w:t>Índice</w:t>
      </w:r>
    </w:p>
    <w:p w:rsidR="00995E6D" w:rsidRDefault="00220131">
      <w:pPr>
        <w:pStyle w:val="TOC1"/>
        <w:rPr>
          <w:b w:val="0"/>
          <w:bCs w:val="0"/>
          <w:caps w:val="0"/>
          <w:noProof/>
          <w:sz w:val="24"/>
          <w:lang w:eastAsia="es-ES"/>
        </w:rPr>
      </w:pPr>
      <w:ins w:id="146" w:author="Javier Gonzalez" w:date="2013-07-05T00:35:00Z">
        <w:r>
          <w:rPr>
            <w:b w:val="0"/>
            <w:bCs w:val="0"/>
            <w:caps w:val="0"/>
            <w:lang w:val="es-ES_tradnl"/>
          </w:rPr>
          <w:fldChar w:fldCharType="begin"/>
        </w:r>
        <w:r>
          <w:rPr>
            <w:b w:val="0"/>
            <w:bCs w:val="0"/>
            <w:caps w:val="0"/>
            <w:lang w:val="es-ES_tradnl"/>
          </w:rPr>
          <w:instrText xml:space="preserve"> TOC \o "1-</w:instrText>
        </w:r>
      </w:ins>
      <w:r w:rsidR="002F13E1">
        <w:rPr>
          <w:b w:val="0"/>
          <w:bCs w:val="0"/>
          <w:caps w:val="0"/>
          <w:lang w:val="es-ES_tradnl"/>
        </w:rPr>
        <w:instrText>4</w:instrText>
      </w:r>
      <w:ins w:id="147" w:author="Javier Gonzalez" w:date="2013-07-05T00:35:00Z">
        <w:r>
          <w:rPr>
            <w:b w:val="0"/>
            <w:bCs w:val="0"/>
            <w:caps w:val="0"/>
            <w:lang w:val="es-ES_tradnl"/>
          </w:rPr>
          <w:instrText xml:space="preserve">" \t "Heading 3;3;Heading A Index;1;Anexo 2;2;Titulo Indexado;1" </w:instrText>
        </w:r>
      </w:ins>
      <w:r>
        <w:rPr>
          <w:b w:val="0"/>
          <w:bCs w:val="0"/>
          <w:caps w:val="0"/>
          <w:lang w:val="es-ES_tradnl"/>
        </w:rPr>
        <w:fldChar w:fldCharType="separate"/>
      </w:r>
      <w:r w:rsidR="00995E6D">
        <w:rPr>
          <w:noProof/>
        </w:rPr>
        <w:t>1</w:t>
      </w:r>
      <w:r w:rsidR="00995E6D">
        <w:rPr>
          <w:b w:val="0"/>
          <w:bCs w:val="0"/>
          <w:caps w:val="0"/>
          <w:noProof/>
          <w:sz w:val="24"/>
          <w:lang w:eastAsia="es-ES"/>
        </w:rPr>
        <w:tab/>
      </w:r>
      <w:r w:rsidR="00995E6D">
        <w:rPr>
          <w:noProof/>
        </w:rPr>
        <w:t>Introducción</w:t>
      </w:r>
      <w:r w:rsidR="00995E6D">
        <w:rPr>
          <w:noProof/>
        </w:rPr>
        <w:tab/>
      </w:r>
      <w:r w:rsidR="00995E6D">
        <w:rPr>
          <w:noProof/>
        </w:rPr>
        <w:fldChar w:fldCharType="begin"/>
      </w:r>
      <w:r w:rsidR="00995E6D">
        <w:rPr>
          <w:noProof/>
        </w:rPr>
        <w:instrText xml:space="preserve"> PAGEREF _Toc362341620 \h </w:instrText>
      </w:r>
      <w:r w:rsidR="00995E6D">
        <w:rPr>
          <w:noProof/>
        </w:rPr>
      </w:r>
      <w:r w:rsidR="00995E6D">
        <w:rPr>
          <w:noProof/>
        </w:rPr>
        <w:fldChar w:fldCharType="separate"/>
      </w:r>
      <w:r w:rsidR="00995E6D">
        <w:rPr>
          <w:noProof/>
        </w:rPr>
        <w:t>11</w:t>
      </w:r>
      <w:r w:rsidR="00995E6D">
        <w:rPr>
          <w:noProof/>
        </w:rPr>
        <w:fldChar w:fldCharType="end"/>
      </w:r>
    </w:p>
    <w:p w:rsidR="00995E6D" w:rsidRDefault="00995E6D">
      <w:pPr>
        <w:pStyle w:val="TOC2"/>
        <w:rPr>
          <w:smallCaps w:val="0"/>
          <w:noProof/>
          <w:sz w:val="24"/>
          <w:lang w:eastAsia="es-ES"/>
        </w:rPr>
      </w:pPr>
      <w:r>
        <w:rPr>
          <w:noProof/>
        </w:rPr>
        <w:t>1.1</w:t>
      </w:r>
      <w:r>
        <w:rPr>
          <w:smallCaps w:val="0"/>
          <w:noProof/>
          <w:sz w:val="24"/>
          <w:lang w:eastAsia="es-ES"/>
        </w:rPr>
        <w:tab/>
      </w:r>
      <w:r>
        <w:rPr>
          <w:noProof/>
        </w:rPr>
        <w:t>Estructura del documento</w:t>
      </w:r>
      <w:r>
        <w:rPr>
          <w:noProof/>
        </w:rPr>
        <w:tab/>
      </w:r>
      <w:r>
        <w:rPr>
          <w:noProof/>
        </w:rPr>
        <w:fldChar w:fldCharType="begin"/>
      </w:r>
      <w:r>
        <w:rPr>
          <w:noProof/>
        </w:rPr>
        <w:instrText xml:space="preserve"> PAGEREF _Toc362341621 \h </w:instrText>
      </w:r>
      <w:r>
        <w:rPr>
          <w:noProof/>
        </w:rPr>
      </w:r>
      <w:r>
        <w:rPr>
          <w:noProof/>
        </w:rPr>
        <w:fldChar w:fldCharType="separate"/>
      </w:r>
      <w:r>
        <w:rPr>
          <w:noProof/>
        </w:rPr>
        <w:t>11</w:t>
      </w:r>
      <w:r>
        <w:rPr>
          <w:noProof/>
        </w:rPr>
        <w:fldChar w:fldCharType="end"/>
      </w:r>
    </w:p>
    <w:p w:rsidR="00995E6D" w:rsidRDefault="00995E6D">
      <w:pPr>
        <w:pStyle w:val="TOC1"/>
        <w:rPr>
          <w:b w:val="0"/>
          <w:bCs w:val="0"/>
          <w:caps w:val="0"/>
          <w:noProof/>
          <w:sz w:val="24"/>
          <w:lang w:eastAsia="es-ES"/>
        </w:rPr>
      </w:pPr>
      <w:r w:rsidRPr="00A90F2D">
        <w:rPr>
          <w:noProof/>
          <w:lang w:val="es-ES_tradnl"/>
        </w:rPr>
        <w:t>2</w:t>
      </w:r>
      <w:r>
        <w:rPr>
          <w:b w:val="0"/>
          <w:bCs w:val="0"/>
          <w:caps w:val="0"/>
          <w:noProof/>
          <w:sz w:val="24"/>
          <w:lang w:eastAsia="es-ES"/>
        </w:rPr>
        <w:tab/>
      </w:r>
      <w:r w:rsidRPr="00A90F2D">
        <w:rPr>
          <w:noProof/>
          <w:lang w:val="es-ES_tradnl"/>
        </w:rPr>
        <w:t>xxxxx</w:t>
      </w:r>
      <w:r>
        <w:rPr>
          <w:noProof/>
        </w:rPr>
        <w:tab/>
      </w:r>
      <w:r>
        <w:rPr>
          <w:noProof/>
        </w:rPr>
        <w:fldChar w:fldCharType="begin"/>
      </w:r>
      <w:r>
        <w:rPr>
          <w:noProof/>
        </w:rPr>
        <w:instrText xml:space="preserve"> PAGEREF _Toc362341622 \h </w:instrText>
      </w:r>
      <w:r>
        <w:rPr>
          <w:noProof/>
        </w:rPr>
      </w:r>
      <w:r>
        <w:rPr>
          <w:noProof/>
        </w:rPr>
        <w:fldChar w:fldCharType="separate"/>
      </w:r>
      <w:r>
        <w:rPr>
          <w:noProof/>
        </w:rPr>
        <w:t>12</w:t>
      </w:r>
      <w:r>
        <w:rPr>
          <w:noProof/>
        </w:rPr>
        <w:fldChar w:fldCharType="end"/>
      </w:r>
    </w:p>
    <w:p w:rsidR="00995E6D" w:rsidRDefault="00995E6D">
      <w:pPr>
        <w:pStyle w:val="TOC2"/>
        <w:rPr>
          <w:smallCaps w:val="0"/>
          <w:noProof/>
          <w:sz w:val="24"/>
          <w:lang w:eastAsia="es-ES"/>
        </w:rPr>
      </w:pPr>
      <w:r w:rsidRPr="00A90F2D">
        <w:rPr>
          <w:noProof/>
          <w:lang w:val="es-ES_tradnl"/>
        </w:rPr>
        <w:t>2.1</w:t>
      </w:r>
      <w:r>
        <w:rPr>
          <w:smallCaps w:val="0"/>
          <w:noProof/>
          <w:sz w:val="24"/>
          <w:lang w:eastAsia="es-ES"/>
        </w:rPr>
        <w:tab/>
      </w:r>
      <w:r w:rsidRPr="00A90F2D">
        <w:rPr>
          <w:noProof/>
          <w:lang w:val="es-ES_tradnl"/>
        </w:rPr>
        <w:t>Ámbito</w:t>
      </w:r>
      <w:r>
        <w:rPr>
          <w:noProof/>
        </w:rPr>
        <w:tab/>
      </w:r>
      <w:r>
        <w:rPr>
          <w:noProof/>
        </w:rPr>
        <w:fldChar w:fldCharType="begin"/>
      </w:r>
      <w:r>
        <w:rPr>
          <w:noProof/>
        </w:rPr>
        <w:instrText xml:space="preserve"> PAGEREF _Toc362341623 \h </w:instrText>
      </w:r>
      <w:r>
        <w:rPr>
          <w:noProof/>
        </w:rPr>
      </w:r>
      <w:r>
        <w:rPr>
          <w:noProof/>
        </w:rPr>
        <w:fldChar w:fldCharType="separate"/>
      </w:r>
      <w:r>
        <w:rPr>
          <w:noProof/>
        </w:rPr>
        <w:t>12</w:t>
      </w:r>
      <w:r>
        <w:rPr>
          <w:noProof/>
        </w:rPr>
        <w:fldChar w:fldCharType="end"/>
      </w:r>
    </w:p>
    <w:p w:rsidR="00995E6D" w:rsidRDefault="00995E6D">
      <w:pPr>
        <w:pStyle w:val="TOC2"/>
        <w:rPr>
          <w:smallCaps w:val="0"/>
          <w:noProof/>
          <w:sz w:val="24"/>
          <w:lang w:eastAsia="es-ES"/>
        </w:rPr>
      </w:pPr>
      <w:r w:rsidRPr="00A90F2D">
        <w:rPr>
          <w:noProof/>
          <w:lang w:val="es-ES_tradnl"/>
        </w:rPr>
        <w:t>2.2</w:t>
      </w:r>
      <w:r>
        <w:rPr>
          <w:smallCaps w:val="0"/>
          <w:noProof/>
          <w:sz w:val="24"/>
          <w:lang w:eastAsia="es-ES"/>
        </w:rPr>
        <w:tab/>
      </w:r>
      <w:r w:rsidRPr="00A90F2D">
        <w:rPr>
          <w:noProof/>
          <w:lang w:val="es-ES_tradnl"/>
        </w:rPr>
        <w:t>Alcance</w:t>
      </w:r>
      <w:r>
        <w:rPr>
          <w:noProof/>
        </w:rPr>
        <w:tab/>
      </w:r>
      <w:r>
        <w:rPr>
          <w:noProof/>
        </w:rPr>
        <w:fldChar w:fldCharType="begin"/>
      </w:r>
      <w:r>
        <w:rPr>
          <w:noProof/>
        </w:rPr>
        <w:instrText xml:space="preserve"> PAGEREF _Toc362341624 \h </w:instrText>
      </w:r>
      <w:r>
        <w:rPr>
          <w:noProof/>
        </w:rPr>
      </w:r>
      <w:r>
        <w:rPr>
          <w:noProof/>
        </w:rPr>
        <w:fldChar w:fldCharType="separate"/>
      </w:r>
      <w:r>
        <w:rPr>
          <w:noProof/>
        </w:rPr>
        <w:t>12</w:t>
      </w:r>
      <w:r>
        <w:rPr>
          <w:noProof/>
        </w:rPr>
        <w:fldChar w:fldCharType="end"/>
      </w:r>
    </w:p>
    <w:p w:rsidR="00995E6D" w:rsidRDefault="00995E6D">
      <w:pPr>
        <w:pStyle w:val="TOC2"/>
        <w:rPr>
          <w:smallCaps w:val="0"/>
          <w:noProof/>
          <w:sz w:val="24"/>
          <w:lang w:eastAsia="es-ES"/>
        </w:rPr>
      </w:pPr>
      <w:r w:rsidRPr="00A90F2D">
        <w:rPr>
          <w:noProof/>
          <w:lang w:val="es-ES_tradnl"/>
        </w:rPr>
        <w:t>2.3</w:t>
      </w:r>
      <w:r>
        <w:rPr>
          <w:smallCaps w:val="0"/>
          <w:noProof/>
          <w:sz w:val="24"/>
          <w:lang w:eastAsia="es-ES"/>
        </w:rPr>
        <w:tab/>
      </w:r>
      <w:r w:rsidRPr="00A90F2D">
        <w:rPr>
          <w:noProof/>
          <w:lang w:val="es-ES_tradnl"/>
        </w:rPr>
        <w:t>Asunciones</w:t>
      </w:r>
      <w:r>
        <w:rPr>
          <w:noProof/>
        </w:rPr>
        <w:tab/>
      </w:r>
      <w:r>
        <w:rPr>
          <w:noProof/>
        </w:rPr>
        <w:fldChar w:fldCharType="begin"/>
      </w:r>
      <w:r>
        <w:rPr>
          <w:noProof/>
        </w:rPr>
        <w:instrText xml:space="preserve"> PAGEREF _Toc362341625 \h </w:instrText>
      </w:r>
      <w:r>
        <w:rPr>
          <w:noProof/>
        </w:rPr>
      </w:r>
      <w:r>
        <w:rPr>
          <w:noProof/>
        </w:rPr>
        <w:fldChar w:fldCharType="separate"/>
      </w:r>
      <w:r>
        <w:rPr>
          <w:noProof/>
        </w:rPr>
        <w:t>12</w:t>
      </w:r>
      <w:r>
        <w:rPr>
          <w:noProof/>
        </w:rPr>
        <w:fldChar w:fldCharType="end"/>
      </w:r>
    </w:p>
    <w:p w:rsidR="00995E6D" w:rsidRDefault="00995E6D">
      <w:pPr>
        <w:pStyle w:val="TOC2"/>
        <w:rPr>
          <w:smallCaps w:val="0"/>
          <w:noProof/>
          <w:sz w:val="24"/>
          <w:lang w:eastAsia="es-ES"/>
        </w:rPr>
      </w:pPr>
      <w:r w:rsidRPr="00A90F2D">
        <w:rPr>
          <w:noProof/>
          <w:lang w:val="es-ES_tradnl"/>
        </w:rPr>
        <w:t>2.4</w:t>
      </w:r>
      <w:r>
        <w:rPr>
          <w:smallCaps w:val="0"/>
          <w:noProof/>
          <w:sz w:val="24"/>
          <w:lang w:eastAsia="es-ES"/>
        </w:rPr>
        <w:tab/>
      </w:r>
      <w:r w:rsidRPr="00A90F2D">
        <w:rPr>
          <w:noProof/>
          <w:lang w:val="es-ES_tradnl"/>
        </w:rPr>
        <w:t>Consideraciones iniciales</w:t>
      </w:r>
      <w:r>
        <w:rPr>
          <w:noProof/>
        </w:rPr>
        <w:tab/>
      </w:r>
      <w:r>
        <w:rPr>
          <w:noProof/>
        </w:rPr>
        <w:fldChar w:fldCharType="begin"/>
      </w:r>
      <w:r>
        <w:rPr>
          <w:noProof/>
        </w:rPr>
        <w:instrText xml:space="preserve"> PAGEREF _Toc362341626 \h </w:instrText>
      </w:r>
      <w:r>
        <w:rPr>
          <w:noProof/>
        </w:rPr>
      </w:r>
      <w:r>
        <w:rPr>
          <w:noProof/>
        </w:rPr>
        <w:fldChar w:fldCharType="separate"/>
      </w:r>
      <w:r>
        <w:rPr>
          <w:noProof/>
        </w:rPr>
        <w:t>12</w:t>
      </w:r>
      <w:r>
        <w:rPr>
          <w:noProof/>
        </w:rPr>
        <w:fldChar w:fldCharType="end"/>
      </w:r>
    </w:p>
    <w:p w:rsidR="00995E6D" w:rsidRDefault="00995E6D">
      <w:pPr>
        <w:pStyle w:val="TOC1"/>
        <w:rPr>
          <w:b w:val="0"/>
          <w:bCs w:val="0"/>
          <w:caps w:val="0"/>
          <w:noProof/>
          <w:sz w:val="24"/>
          <w:lang w:eastAsia="es-ES"/>
        </w:rPr>
      </w:pPr>
      <w:r w:rsidRPr="00A90F2D">
        <w:rPr>
          <w:noProof/>
          <w:lang w:val="es-ES_tradnl"/>
        </w:rPr>
        <w:t>3</w:t>
      </w:r>
      <w:r>
        <w:rPr>
          <w:b w:val="0"/>
          <w:bCs w:val="0"/>
          <w:caps w:val="0"/>
          <w:noProof/>
          <w:sz w:val="24"/>
          <w:lang w:eastAsia="es-ES"/>
        </w:rPr>
        <w:tab/>
      </w:r>
      <w:r w:rsidRPr="00A90F2D">
        <w:rPr>
          <w:noProof/>
          <w:lang w:val="es-ES_tradnl"/>
        </w:rPr>
        <w:t>Enfoque de trabajo y metodología</w:t>
      </w:r>
      <w:r>
        <w:rPr>
          <w:noProof/>
        </w:rPr>
        <w:tab/>
      </w:r>
      <w:r>
        <w:rPr>
          <w:noProof/>
        </w:rPr>
        <w:fldChar w:fldCharType="begin"/>
      </w:r>
      <w:r>
        <w:rPr>
          <w:noProof/>
        </w:rPr>
        <w:instrText xml:space="preserve"> PAGEREF _Toc362341627 \h </w:instrText>
      </w:r>
      <w:r>
        <w:rPr>
          <w:noProof/>
        </w:rPr>
      </w:r>
      <w:r>
        <w:rPr>
          <w:noProof/>
        </w:rPr>
        <w:fldChar w:fldCharType="separate"/>
      </w:r>
      <w:r>
        <w:rPr>
          <w:noProof/>
        </w:rPr>
        <w:t>13</w:t>
      </w:r>
      <w:r>
        <w:rPr>
          <w:noProof/>
        </w:rPr>
        <w:fldChar w:fldCharType="end"/>
      </w:r>
    </w:p>
    <w:p w:rsidR="00995E6D" w:rsidRDefault="00995E6D">
      <w:pPr>
        <w:pStyle w:val="TOC1"/>
        <w:rPr>
          <w:b w:val="0"/>
          <w:bCs w:val="0"/>
          <w:caps w:val="0"/>
          <w:noProof/>
          <w:sz w:val="24"/>
          <w:lang w:eastAsia="es-ES"/>
        </w:rPr>
      </w:pPr>
      <w:r w:rsidRPr="00A90F2D">
        <w:rPr>
          <w:noProof/>
          <w:lang w:val="es-ES_tradnl"/>
        </w:rPr>
        <w:t>4</w:t>
      </w:r>
      <w:r>
        <w:rPr>
          <w:b w:val="0"/>
          <w:bCs w:val="0"/>
          <w:caps w:val="0"/>
          <w:noProof/>
          <w:sz w:val="24"/>
          <w:lang w:eastAsia="es-ES"/>
        </w:rPr>
        <w:tab/>
      </w:r>
      <w:r w:rsidRPr="00A90F2D">
        <w:rPr>
          <w:noProof/>
          <w:lang w:val="es-ES_tradnl"/>
        </w:rPr>
        <w:t>Descripción de las actividades a realizar</w:t>
      </w:r>
      <w:r>
        <w:rPr>
          <w:noProof/>
        </w:rPr>
        <w:tab/>
      </w:r>
      <w:r>
        <w:rPr>
          <w:noProof/>
        </w:rPr>
        <w:fldChar w:fldCharType="begin"/>
      </w:r>
      <w:r>
        <w:rPr>
          <w:noProof/>
        </w:rPr>
        <w:instrText xml:space="preserve"> PAGEREF _Toc362341628 \h </w:instrText>
      </w:r>
      <w:r>
        <w:rPr>
          <w:noProof/>
        </w:rPr>
      </w:r>
      <w:r>
        <w:rPr>
          <w:noProof/>
        </w:rPr>
        <w:fldChar w:fldCharType="separate"/>
      </w:r>
      <w:r>
        <w:rPr>
          <w:noProof/>
        </w:rPr>
        <w:t>14</w:t>
      </w:r>
      <w:r>
        <w:rPr>
          <w:noProof/>
        </w:rPr>
        <w:fldChar w:fldCharType="end"/>
      </w:r>
    </w:p>
    <w:p w:rsidR="00995E6D" w:rsidRDefault="00995E6D">
      <w:pPr>
        <w:pStyle w:val="TOC1"/>
        <w:rPr>
          <w:b w:val="0"/>
          <w:bCs w:val="0"/>
          <w:caps w:val="0"/>
          <w:noProof/>
          <w:sz w:val="24"/>
          <w:lang w:eastAsia="es-ES"/>
        </w:rPr>
      </w:pPr>
      <w:r w:rsidRPr="00A90F2D">
        <w:rPr>
          <w:noProof/>
          <w:lang w:val="es-ES_tradnl"/>
        </w:rPr>
        <w:t>5</w:t>
      </w:r>
      <w:r>
        <w:rPr>
          <w:b w:val="0"/>
          <w:bCs w:val="0"/>
          <w:caps w:val="0"/>
          <w:noProof/>
          <w:sz w:val="24"/>
          <w:lang w:eastAsia="es-ES"/>
        </w:rPr>
        <w:tab/>
      </w:r>
      <w:r w:rsidRPr="00A90F2D">
        <w:rPr>
          <w:noProof/>
          <w:lang w:val="es-ES_tradnl"/>
        </w:rPr>
        <w:t>Caracterización del sistema</w:t>
      </w:r>
      <w:r>
        <w:rPr>
          <w:noProof/>
        </w:rPr>
        <w:tab/>
      </w:r>
      <w:r>
        <w:rPr>
          <w:noProof/>
        </w:rPr>
        <w:fldChar w:fldCharType="begin"/>
      </w:r>
      <w:r>
        <w:rPr>
          <w:noProof/>
        </w:rPr>
        <w:instrText xml:space="preserve"> PAGEREF _Toc362341629 \h </w:instrText>
      </w:r>
      <w:r>
        <w:rPr>
          <w:noProof/>
        </w:rPr>
      </w:r>
      <w:r>
        <w:rPr>
          <w:noProof/>
        </w:rPr>
        <w:fldChar w:fldCharType="separate"/>
      </w:r>
      <w:r>
        <w:rPr>
          <w:noProof/>
        </w:rPr>
        <w:t>15</w:t>
      </w:r>
      <w:r>
        <w:rPr>
          <w:noProof/>
        </w:rPr>
        <w:fldChar w:fldCharType="end"/>
      </w:r>
    </w:p>
    <w:p w:rsidR="00995E6D" w:rsidRDefault="00995E6D">
      <w:pPr>
        <w:pStyle w:val="TOC1"/>
        <w:rPr>
          <w:b w:val="0"/>
          <w:bCs w:val="0"/>
          <w:caps w:val="0"/>
          <w:noProof/>
          <w:sz w:val="24"/>
          <w:lang w:eastAsia="es-ES"/>
        </w:rPr>
      </w:pPr>
      <w:r>
        <w:rPr>
          <w:noProof/>
        </w:rPr>
        <w:t>6</w:t>
      </w:r>
      <w:r>
        <w:rPr>
          <w:b w:val="0"/>
          <w:bCs w:val="0"/>
          <w:caps w:val="0"/>
          <w:noProof/>
          <w:sz w:val="24"/>
          <w:lang w:eastAsia="es-ES"/>
        </w:rPr>
        <w:tab/>
      </w:r>
      <w:r>
        <w:rPr>
          <w:noProof/>
        </w:rPr>
        <w:t>Análisis del entorno de infraestructura</w:t>
      </w:r>
      <w:r>
        <w:rPr>
          <w:noProof/>
        </w:rPr>
        <w:tab/>
      </w:r>
      <w:r>
        <w:rPr>
          <w:noProof/>
        </w:rPr>
        <w:fldChar w:fldCharType="begin"/>
      </w:r>
      <w:r>
        <w:rPr>
          <w:noProof/>
        </w:rPr>
        <w:instrText xml:space="preserve"> PAGEREF _Toc362341630 \h </w:instrText>
      </w:r>
      <w:r>
        <w:rPr>
          <w:noProof/>
        </w:rPr>
      </w:r>
      <w:r>
        <w:rPr>
          <w:noProof/>
        </w:rPr>
        <w:fldChar w:fldCharType="separate"/>
      </w:r>
      <w:r>
        <w:rPr>
          <w:noProof/>
        </w:rPr>
        <w:t>17</w:t>
      </w:r>
      <w:r>
        <w:rPr>
          <w:noProof/>
        </w:rPr>
        <w:fldChar w:fldCharType="end"/>
      </w:r>
    </w:p>
    <w:p w:rsidR="00995E6D" w:rsidRDefault="00995E6D">
      <w:pPr>
        <w:pStyle w:val="TOC2"/>
        <w:rPr>
          <w:smallCaps w:val="0"/>
          <w:noProof/>
          <w:sz w:val="24"/>
          <w:lang w:eastAsia="es-ES"/>
        </w:rPr>
      </w:pPr>
      <w:r>
        <w:rPr>
          <w:noProof/>
        </w:rPr>
        <w:t>6.1</w:t>
      </w:r>
      <w:r>
        <w:rPr>
          <w:smallCaps w:val="0"/>
          <w:noProof/>
          <w:sz w:val="24"/>
          <w:lang w:eastAsia="es-ES"/>
        </w:rPr>
        <w:tab/>
      </w:r>
      <w:r>
        <w:rPr>
          <w:noProof/>
        </w:rPr>
        <w:t>Visión general</w:t>
      </w:r>
      <w:r>
        <w:rPr>
          <w:noProof/>
        </w:rPr>
        <w:tab/>
      </w:r>
      <w:r>
        <w:rPr>
          <w:noProof/>
        </w:rPr>
        <w:fldChar w:fldCharType="begin"/>
      </w:r>
      <w:r>
        <w:rPr>
          <w:noProof/>
        </w:rPr>
        <w:instrText xml:space="preserve"> PAGEREF _Toc362341631 \h </w:instrText>
      </w:r>
      <w:r>
        <w:rPr>
          <w:noProof/>
        </w:rPr>
      </w:r>
      <w:r>
        <w:rPr>
          <w:noProof/>
        </w:rPr>
        <w:fldChar w:fldCharType="separate"/>
      </w:r>
      <w:r>
        <w:rPr>
          <w:noProof/>
        </w:rPr>
        <w:t>17</w:t>
      </w:r>
      <w:r>
        <w:rPr>
          <w:noProof/>
        </w:rPr>
        <w:fldChar w:fldCharType="end"/>
      </w:r>
    </w:p>
    <w:p w:rsidR="00995E6D" w:rsidRDefault="00995E6D">
      <w:pPr>
        <w:pStyle w:val="TOC2"/>
        <w:rPr>
          <w:smallCaps w:val="0"/>
          <w:noProof/>
          <w:sz w:val="24"/>
          <w:lang w:eastAsia="es-ES"/>
        </w:rPr>
      </w:pPr>
      <w:r>
        <w:rPr>
          <w:noProof/>
        </w:rPr>
        <w:t>6.2</w:t>
      </w:r>
      <w:r>
        <w:rPr>
          <w:smallCaps w:val="0"/>
          <w:noProof/>
          <w:sz w:val="24"/>
          <w:lang w:eastAsia="es-ES"/>
        </w:rPr>
        <w:tab/>
      </w:r>
      <w:r>
        <w:rPr>
          <w:noProof/>
        </w:rPr>
        <w:t>CICS Transaction Server</w:t>
      </w:r>
      <w:r>
        <w:rPr>
          <w:noProof/>
        </w:rPr>
        <w:tab/>
      </w:r>
      <w:r>
        <w:rPr>
          <w:noProof/>
        </w:rPr>
        <w:fldChar w:fldCharType="begin"/>
      </w:r>
      <w:r>
        <w:rPr>
          <w:noProof/>
        </w:rPr>
        <w:instrText xml:space="preserve"> PAGEREF _Toc362341632 \h </w:instrText>
      </w:r>
      <w:r>
        <w:rPr>
          <w:noProof/>
        </w:rPr>
      </w:r>
      <w:r>
        <w:rPr>
          <w:noProof/>
        </w:rPr>
        <w:fldChar w:fldCharType="separate"/>
      </w:r>
      <w:r>
        <w:rPr>
          <w:noProof/>
        </w:rPr>
        <w:t>17</w:t>
      </w:r>
      <w:r>
        <w:rPr>
          <w:noProof/>
        </w:rPr>
        <w:fldChar w:fldCharType="end"/>
      </w:r>
    </w:p>
    <w:p w:rsidR="00995E6D" w:rsidRDefault="00995E6D">
      <w:pPr>
        <w:pStyle w:val="TOC3"/>
        <w:rPr>
          <w:iCs w:val="0"/>
          <w:noProof/>
          <w:sz w:val="24"/>
          <w:lang w:eastAsia="es-ES"/>
        </w:rPr>
      </w:pPr>
      <w:r>
        <w:rPr>
          <w:noProof/>
        </w:rPr>
        <w:t>6.2.1</w:t>
      </w:r>
      <w:r>
        <w:rPr>
          <w:iCs w:val="0"/>
          <w:noProof/>
          <w:sz w:val="24"/>
          <w:lang w:eastAsia="es-ES"/>
        </w:rPr>
        <w:tab/>
      </w:r>
      <w:r>
        <w:rPr>
          <w:noProof/>
        </w:rPr>
        <w:t>Objetivos</w:t>
      </w:r>
      <w:r>
        <w:rPr>
          <w:noProof/>
        </w:rPr>
        <w:tab/>
      </w:r>
      <w:r>
        <w:rPr>
          <w:noProof/>
        </w:rPr>
        <w:fldChar w:fldCharType="begin"/>
      </w:r>
      <w:r>
        <w:rPr>
          <w:noProof/>
        </w:rPr>
        <w:instrText xml:space="preserve"> PAGEREF _Toc362341633 \h </w:instrText>
      </w:r>
      <w:r>
        <w:rPr>
          <w:noProof/>
        </w:rPr>
      </w:r>
      <w:r>
        <w:rPr>
          <w:noProof/>
        </w:rPr>
        <w:fldChar w:fldCharType="separate"/>
      </w:r>
      <w:r>
        <w:rPr>
          <w:noProof/>
        </w:rPr>
        <w:t>17</w:t>
      </w:r>
      <w:r>
        <w:rPr>
          <w:noProof/>
        </w:rPr>
        <w:fldChar w:fldCharType="end"/>
      </w:r>
    </w:p>
    <w:p w:rsidR="00995E6D" w:rsidRDefault="00995E6D">
      <w:pPr>
        <w:pStyle w:val="TOC3"/>
        <w:rPr>
          <w:iCs w:val="0"/>
          <w:noProof/>
          <w:sz w:val="24"/>
          <w:lang w:eastAsia="es-ES"/>
        </w:rPr>
      </w:pPr>
      <w:r>
        <w:rPr>
          <w:noProof/>
        </w:rPr>
        <w:t>6.2.2</w:t>
      </w:r>
      <w:r>
        <w:rPr>
          <w:iCs w:val="0"/>
          <w:noProof/>
          <w:sz w:val="24"/>
          <w:lang w:eastAsia="es-ES"/>
        </w:rPr>
        <w:tab/>
      </w:r>
      <w:r>
        <w:rPr>
          <w:noProof/>
        </w:rPr>
        <w:t>Conceptos de ejecución de procesos en CICS</w:t>
      </w:r>
      <w:r>
        <w:rPr>
          <w:noProof/>
        </w:rPr>
        <w:tab/>
      </w:r>
      <w:r>
        <w:rPr>
          <w:noProof/>
        </w:rPr>
        <w:fldChar w:fldCharType="begin"/>
      </w:r>
      <w:r>
        <w:rPr>
          <w:noProof/>
        </w:rPr>
        <w:instrText xml:space="preserve"> PAGEREF _Toc362341634 \h </w:instrText>
      </w:r>
      <w:r>
        <w:rPr>
          <w:noProof/>
        </w:rPr>
      </w:r>
      <w:r>
        <w:rPr>
          <w:noProof/>
        </w:rPr>
        <w:fldChar w:fldCharType="separate"/>
      </w:r>
      <w:r>
        <w:rPr>
          <w:noProof/>
        </w:rPr>
        <w:t>17</w:t>
      </w:r>
      <w:r>
        <w:rPr>
          <w:noProof/>
        </w:rPr>
        <w:fldChar w:fldCharType="end"/>
      </w:r>
    </w:p>
    <w:p w:rsidR="00995E6D" w:rsidRDefault="00995E6D">
      <w:pPr>
        <w:pStyle w:val="TOC4"/>
        <w:rPr>
          <w:noProof/>
          <w:sz w:val="24"/>
          <w:szCs w:val="24"/>
          <w:lang w:eastAsia="es-ES"/>
        </w:rPr>
      </w:pPr>
      <w:r>
        <w:rPr>
          <w:noProof/>
        </w:rPr>
        <w:t>6.2.2.1</w:t>
      </w:r>
      <w:r>
        <w:rPr>
          <w:noProof/>
          <w:sz w:val="24"/>
          <w:szCs w:val="24"/>
          <w:lang w:eastAsia="es-ES"/>
        </w:rPr>
        <w:tab/>
      </w:r>
      <w:r w:rsidRPr="00A90F2D">
        <w:rPr>
          <w:i/>
          <w:noProof/>
          <w:lang w:eastAsia="es-ES"/>
        </w:rPr>
        <w:t>Threadsafe</w:t>
      </w:r>
      <w:r>
        <w:rPr>
          <w:noProof/>
        </w:rPr>
        <w:t xml:space="preserve"> versus </w:t>
      </w:r>
      <w:r w:rsidRPr="00A90F2D">
        <w:rPr>
          <w:i/>
          <w:noProof/>
          <w:lang w:eastAsia="es-ES"/>
        </w:rPr>
        <w:t>Quasirent</w:t>
      </w:r>
      <w:r>
        <w:rPr>
          <w:noProof/>
        </w:rPr>
        <w:tab/>
      </w:r>
      <w:r>
        <w:rPr>
          <w:noProof/>
        </w:rPr>
        <w:fldChar w:fldCharType="begin"/>
      </w:r>
      <w:r>
        <w:rPr>
          <w:noProof/>
        </w:rPr>
        <w:instrText xml:space="preserve"> PAGEREF _Toc362341635 \h </w:instrText>
      </w:r>
      <w:r>
        <w:rPr>
          <w:noProof/>
        </w:rPr>
      </w:r>
      <w:r>
        <w:rPr>
          <w:noProof/>
        </w:rPr>
        <w:fldChar w:fldCharType="separate"/>
      </w:r>
      <w:r>
        <w:rPr>
          <w:noProof/>
        </w:rPr>
        <w:t>17</w:t>
      </w:r>
      <w:r>
        <w:rPr>
          <w:noProof/>
        </w:rPr>
        <w:fldChar w:fldCharType="end"/>
      </w:r>
    </w:p>
    <w:p w:rsidR="00995E6D" w:rsidRDefault="00995E6D">
      <w:pPr>
        <w:pStyle w:val="TOC4"/>
        <w:rPr>
          <w:noProof/>
          <w:sz w:val="24"/>
          <w:szCs w:val="24"/>
          <w:lang w:eastAsia="es-ES"/>
        </w:rPr>
      </w:pPr>
      <w:r>
        <w:rPr>
          <w:noProof/>
        </w:rPr>
        <w:t>6.2.2.2</w:t>
      </w:r>
      <w:r>
        <w:rPr>
          <w:noProof/>
          <w:sz w:val="24"/>
          <w:szCs w:val="24"/>
          <w:lang w:eastAsia="es-ES"/>
        </w:rPr>
        <w:tab/>
      </w:r>
      <w:r>
        <w:rPr>
          <w:noProof/>
        </w:rPr>
        <w:t>Estados de ejecución en CICS</w:t>
      </w:r>
      <w:r>
        <w:rPr>
          <w:noProof/>
        </w:rPr>
        <w:tab/>
      </w:r>
      <w:r>
        <w:rPr>
          <w:noProof/>
        </w:rPr>
        <w:fldChar w:fldCharType="begin"/>
      </w:r>
      <w:r>
        <w:rPr>
          <w:noProof/>
        </w:rPr>
        <w:instrText xml:space="preserve"> PAGEREF _Toc362341636 \h </w:instrText>
      </w:r>
      <w:r>
        <w:rPr>
          <w:noProof/>
        </w:rPr>
      </w:r>
      <w:r>
        <w:rPr>
          <w:noProof/>
        </w:rPr>
        <w:fldChar w:fldCharType="separate"/>
      </w:r>
      <w:r>
        <w:rPr>
          <w:noProof/>
        </w:rPr>
        <w:t>19</w:t>
      </w:r>
      <w:r>
        <w:rPr>
          <w:noProof/>
        </w:rPr>
        <w:fldChar w:fldCharType="end"/>
      </w:r>
    </w:p>
    <w:p w:rsidR="00995E6D" w:rsidRDefault="00995E6D">
      <w:pPr>
        <w:pStyle w:val="TOC4"/>
        <w:rPr>
          <w:noProof/>
          <w:sz w:val="24"/>
          <w:szCs w:val="24"/>
          <w:lang w:eastAsia="es-ES"/>
        </w:rPr>
      </w:pPr>
      <w:r>
        <w:rPr>
          <w:noProof/>
        </w:rPr>
        <w:t>6.2.2.3</w:t>
      </w:r>
      <w:r>
        <w:rPr>
          <w:noProof/>
          <w:sz w:val="24"/>
          <w:szCs w:val="24"/>
          <w:lang w:eastAsia="es-ES"/>
        </w:rPr>
        <w:tab/>
      </w:r>
      <w:r>
        <w:rPr>
          <w:noProof/>
        </w:rPr>
        <w:t xml:space="preserve">Diferencia entre </w:t>
      </w:r>
      <w:r w:rsidRPr="00A90F2D">
        <w:rPr>
          <w:i/>
          <w:noProof/>
          <w:lang w:eastAsia="es-ES"/>
        </w:rPr>
        <w:t>Suspend</w:t>
      </w:r>
      <w:r>
        <w:rPr>
          <w:noProof/>
        </w:rPr>
        <w:t xml:space="preserve"> y </w:t>
      </w:r>
      <w:r w:rsidRPr="00A90F2D">
        <w:rPr>
          <w:i/>
          <w:noProof/>
          <w:lang w:eastAsia="es-ES"/>
        </w:rPr>
        <w:t>Wait</w:t>
      </w:r>
      <w:r>
        <w:rPr>
          <w:noProof/>
        </w:rPr>
        <w:tab/>
      </w:r>
      <w:r>
        <w:rPr>
          <w:noProof/>
        </w:rPr>
        <w:fldChar w:fldCharType="begin"/>
      </w:r>
      <w:r>
        <w:rPr>
          <w:noProof/>
        </w:rPr>
        <w:instrText xml:space="preserve"> PAGEREF _Toc362341637 \h </w:instrText>
      </w:r>
      <w:r>
        <w:rPr>
          <w:noProof/>
        </w:rPr>
      </w:r>
      <w:r>
        <w:rPr>
          <w:noProof/>
        </w:rPr>
        <w:fldChar w:fldCharType="separate"/>
      </w:r>
      <w:r>
        <w:rPr>
          <w:noProof/>
        </w:rPr>
        <w:t>19</w:t>
      </w:r>
      <w:r>
        <w:rPr>
          <w:noProof/>
        </w:rPr>
        <w:fldChar w:fldCharType="end"/>
      </w:r>
    </w:p>
    <w:p w:rsidR="00995E6D" w:rsidRDefault="00995E6D">
      <w:pPr>
        <w:pStyle w:val="TOC3"/>
        <w:rPr>
          <w:iCs w:val="0"/>
          <w:noProof/>
          <w:sz w:val="24"/>
          <w:lang w:eastAsia="es-ES"/>
        </w:rPr>
      </w:pPr>
      <w:r w:rsidRPr="009F3F31">
        <w:rPr>
          <w:noProof/>
        </w:rPr>
        <w:t>6.2.3</w:t>
      </w:r>
      <w:r>
        <w:rPr>
          <w:iCs w:val="0"/>
          <w:noProof/>
          <w:sz w:val="24"/>
          <w:lang w:eastAsia="es-ES"/>
        </w:rPr>
        <w:tab/>
      </w:r>
      <w:r w:rsidRPr="009F3F31">
        <w:rPr>
          <w:noProof/>
        </w:rPr>
        <w:t>Análisis de la tabla “</w:t>
      </w:r>
      <w:r w:rsidRPr="009F3F31">
        <w:rPr>
          <w:i/>
          <w:noProof/>
        </w:rPr>
        <w:t>System Initialization Table</w:t>
      </w:r>
      <w:r w:rsidRPr="009F3F31">
        <w:rPr>
          <w:noProof/>
        </w:rPr>
        <w:t>”</w:t>
      </w:r>
      <w:r>
        <w:rPr>
          <w:noProof/>
        </w:rPr>
        <w:tab/>
      </w:r>
      <w:r>
        <w:rPr>
          <w:noProof/>
        </w:rPr>
        <w:fldChar w:fldCharType="begin"/>
      </w:r>
      <w:r>
        <w:rPr>
          <w:noProof/>
        </w:rPr>
        <w:instrText xml:space="preserve"> PAGEREF _Toc362341638 \h </w:instrText>
      </w:r>
      <w:r>
        <w:rPr>
          <w:noProof/>
        </w:rPr>
      </w:r>
      <w:r>
        <w:rPr>
          <w:noProof/>
        </w:rPr>
        <w:fldChar w:fldCharType="separate"/>
      </w:r>
      <w:r>
        <w:rPr>
          <w:noProof/>
        </w:rPr>
        <w:t>20</w:t>
      </w:r>
      <w:r>
        <w:rPr>
          <w:noProof/>
        </w:rPr>
        <w:fldChar w:fldCharType="end"/>
      </w:r>
    </w:p>
    <w:p w:rsidR="00995E6D" w:rsidRDefault="00995E6D">
      <w:pPr>
        <w:pStyle w:val="TOC3"/>
        <w:rPr>
          <w:iCs w:val="0"/>
          <w:noProof/>
          <w:sz w:val="24"/>
          <w:lang w:eastAsia="es-ES"/>
        </w:rPr>
      </w:pPr>
      <w:r>
        <w:rPr>
          <w:noProof/>
        </w:rPr>
        <w:t>6.2.4</w:t>
      </w:r>
      <w:r>
        <w:rPr>
          <w:iCs w:val="0"/>
          <w:noProof/>
          <w:sz w:val="24"/>
          <w:lang w:eastAsia="es-ES"/>
        </w:rPr>
        <w:tab/>
      </w:r>
      <w:r>
        <w:rPr>
          <w:noProof/>
        </w:rPr>
        <w:t xml:space="preserve">Análisis de transacciones </w:t>
      </w:r>
      <w:r w:rsidRPr="00A90F2D">
        <w:rPr>
          <w:i/>
          <w:noProof/>
        </w:rPr>
        <w:t>Quasirent:</w:t>
      </w:r>
      <w:r>
        <w:rPr>
          <w:noProof/>
        </w:rPr>
        <w:t xml:space="preserve"> definición de programas</w:t>
      </w:r>
      <w:r>
        <w:rPr>
          <w:noProof/>
        </w:rPr>
        <w:tab/>
      </w:r>
      <w:r>
        <w:rPr>
          <w:noProof/>
        </w:rPr>
        <w:fldChar w:fldCharType="begin"/>
      </w:r>
      <w:r>
        <w:rPr>
          <w:noProof/>
        </w:rPr>
        <w:instrText xml:space="preserve"> PAGEREF _Toc362341639 \h </w:instrText>
      </w:r>
      <w:r>
        <w:rPr>
          <w:noProof/>
        </w:rPr>
      </w:r>
      <w:r>
        <w:rPr>
          <w:noProof/>
        </w:rPr>
        <w:fldChar w:fldCharType="separate"/>
      </w:r>
      <w:r>
        <w:rPr>
          <w:noProof/>
        </w:rPr>
        <w:t>22</w:t>
      </w:r>
      <w:r>
        <w:rPr>
          <w:noProof/>
        </w:rPr>
        <w:fldChar w:fldCharType="end"/>
      </w:r>
    </w:p>
    <w:p w:rsidR="00995E6D" w:rsidRDefault="00995E6D">
      <w:pPr>
        <w:pStyle w:val="TOC4"/>
        <w:rPr>
          <w:noProof/>
          <w:sz w:val="24"/>
          <w:szCs w:val="24"/>
          <w:lang w:eastAsia="es-ES"/>
        </w:rPr>
      </w:pPr>
      <w:r>
        <w:rPr>
          <w:noProof/>
        </w:rPr>
        <w:t>6.2.4.1</w:t>
      </w:r>
      <w:r>
        <w:rPr>
          <w:noProof/>
          <w:sz w:val="24"/>
          <w:szCs w:val="24"/>
          <w:lang w:eastAsia="es-ES"/>
        </w:rPr>
        <w:tab/>
      </w:r>
      <w:r>
        <w:rPr>
          <w:noProof/>
        </w:rPr>
        <w:t>Análisis de la mejora obtenida</w:t>
      </w:r>
      <w:r>
        <w:rPr>
          <w:noProof/>
        </w:rPr>
        <w:tab/>
      </w:r>
      <w:r>
        <w:rPr>
          <w:noProof/>
        </w:rPr>
        <w:fldChar w:fldCharType="begin"/>
      </w:r>
      <w:r>
        <w:rPr>
          <w:noProof/>
        </w:rPr>
        <w:instrText xml:space="preserve"> PAGEREF _Toc362341640 \h </w:instrText>
      </w:r>
      <w:r>
        <w:rPr>
          <w:noProof/>
        </w:rPr>
      </w:r>
      <w:r>
        <w:rPr>
          <w:noProof/>
        </w:rPr>
        <w:fldChar w:fldCharType="separate"/>
      </w:r>
      <w:r>
        <w:rPr>
          <w:noProof/>
        </w:rPr>
        <w:t>22</w:t>
      </w:r>
      <w:r>
        <w:rPr>
          <w:noProof/>
        </w:rPr>
        <w:fldChar w:fldCharType="end"/>
      </w:r>
    </w:p>
    <w:p w:rsidR="00995E6D" w:rsidRDefault="00995E6D">
      <w:pPr>
        <w:pStyle w:val="TOC3"/>
        <w:rPr>
          <w:iCs w:val="0"/>
          <w:noProof/>
          <w:sz w:val="24"/>
          <w:lang w:eastAsia="es-ES"/>
        </w:rPr>
      </w:pPr>
      <w:r>
        <w:rPr>
          <w:noProof/>
        </w:rPr>
        <w:t>6.2.5</w:t>
      </w:r>
      <w:r>
        <w:rPr>
          <w:iCs w:val="0"/>
          <w:noProof/>
          <w:sz w:val="24"/>
          <w:lang w:eastAsia="es-ES"/>
        </w:rPr>
        <w:tab/>
      </w:r>
      <w:r>
        <w:rPr>
          <w:noProof/>
        </w:rPr>
        <w:t>Definición de las prioridades de las transacciones</w:t>
      </w:r>
      <w:r>
        <w:rPr>
          <w:noProof/>
        </w:rPr>
        <w:tab/>
      </w:r>
      <w:r>
        <w:rPr>
          <w:noProof/>
        </w:rPr>
        <w:fldChar w:fldCharType="begin"/>
      </w:r>
      <w:r>
        <w:rPr>
          <w:noProof/>
        </w:rPr>
        <w:instrText xml:space="preserve"> PAGEREF _Toc362341641 \h </w:instrText>
      </w:r>
      <w:r>
        <w:rPr>
          <w:noProof/>
        </w:rPr>
      </w:r>
      <w:r>
        <w:rPr>
          <w:noProof/>
        </w:rPr>
        <w:fldChar w:fldCharType="separate"/>
      </w:r>
      <w:r>
        <w:rPr>
          <w:noProof/>
        </w:rPr>
        <w:t>24</w:t>
      </w:r>
      <w:r>
        <w:rPr>
          <w:noProof/>
        </w:rPr>
        <w:fldChar w:fldCharType="end"/>
      </w:r>
    </w:p>
    <w:p w:rsidR="00995E6D" w:rsidRDefault="00995E6D">
      <w:pPr>
        <w:pStyle w:val="TOC2"/>
        <w:rPr>
          <w:smallCaps w:val="0"/>
          <w:noProof/>
          <w:sz w:val="24"/>
          <w:lang w:eastAsia="es-ES"/>
        </w:rPr>
      </w:pPr>
      <w:r>
        <w:rPr>
          <w:noProof/>
        </w:rPr>
        <w:t>6.3</w:t>
      </w:r>
      <w:r>
        <w:rPr>
          <w:smallCaps w:val="0"/>
          <w:noProof/>
          <w:sz w:val="24"/>
          <w:lang w:eastAsia="es-ES"/>
        </w:rPr>
        <w:tab/>
      </w:r>
      <w:r>
        <w:rPr>
          <w:noProof/>
        </w:rPr>
        <w:t>Language Environment</w:t>
      </w:r>
      <w:r>
        <w:rPr>
          <w:noProof/>
        </w:rPr>
        <w:tab/>
      </w:r>
      <w:r>
        <w:rPr>
          <w:noProof/>
        </w:rPr>
        <w:fldChar w:fldCharType="begin"/>
      </w:r>
      <w:r>
        <w:rPr>
          <w:noProof/>
        </w:rPr>
        <w:instrText xml:space="preserve"> PAGEREF _Toc362341642 \h </w:instrText>
      </w:r>
      <w:r>
        <w:rPr>
          <w:noProof/>
        </w:rPr>
      </w:r>
      <w:r>
        <w:rPr>
          <w:noProof/>
        </w:rPr>
        <w:fldChar w:fldCharType="separate"/>
      </w:r>
      <w:r>
        <w:rPr>
          <w:noProof/>
        </w:rPr>
        <w:t>25</w:t>
      </w:r>
      <w:r>
        <w:rPr>
          <w:noProof/>
        </w:rPr>
        <w:fldChar w:fldCharType="end"/>
      </w:r>
    </w:p>
    <w:p w:rsidR="00995E6D" w:rsidRDefault="00995E6D">
      <w:pPr>
        <w:pStyle w:val="TOC3"/>
        <w:rPr>
          <w:iCs w:val="0"/>
          <w:noProof/>
          <w:sz w:val="24"/>
          <w:lang w:eastAsia="es-ES"/>
        </w:rPr>
      </w:pPr>
      <w:r>
        <w:rPr>
          <w:noProof/>
        </w:rPr>
        <w:t>6.3.1</w:t>
      </w:r>
      <w:r>
        <w:rPr>
          <w:iCs w:val="0"/>
          <w:noProof/>
          <w:sz w:val="24"/>
          <w:lang w:eastAsia="es-ES"/>
        </w:rPr>
        <w:tab/>
      </w:r>
      <w:r>
        <w:rPr>
          <w:noProof/>
        </w:rPr>
        <w:t>Objetivos</w:t>
      </w:r>
      <w:r>
        <w:rPr>
          <w:noProof/>
        </w:rPr>
        <w:tab/>
      </w:r>
      <w:r>
        <w:rPr>
          <w:noProof/>
        </w:rPr>
        <w:fldChar w:fldCharType="begin"/>
      </w:r>
      <w:r>
        <w:rPr>
          <w:noProof/>
        </w:rPr>
        <w:instrText xml:space="preserve"> PAGEREF _Toc362341643 \h </w:instrText>
      </w:r>
      <w:r>
        <w:rPr>
          <w:noProof/>
        </w:rPr>
      </w:r>
      <w:r>
        <w:rPr>
          <w:noProof/>
        </w:rPr>
        <w:fldChar w:fldCharType="separate"/>
      </w:r>
      <w:r>
        <w:rPr>
          <w:noProof/>
        </w:rPr>
        <w:t>25</w:t>
      </w:r>
      <w:r>
        <w:rPr>
          <w:noProof/>
        </w:rPr>
        <w:fldChar w:fldCharType="end"/>
      </w:r>
    </w:p>
    <w:p w:rsidR="00995E6D" w:rsidRDefault="00995E6D">
      <w:pPr>
        <w:pStyle w:val="TOC3"/>
        <w:rPr>
          <w:iCs w:val="0"/>
          <w:noProof/>
          <w:sz w:val="24"/>
          <w:lang w:eastAsia="es-ES"/>
        </w:rPr>
      </w:pPr>
      <w:r>
        <w:rPr>
          <w:noProof/>
        </w:rPr>
        <w:t>6.3.2</w:t>
      </w:r>
      <w:r>
        <w:rPr>
          <w:iCs w:val="0"/>
          <w:noProof/>
          <w:sz w:val="24"/>
          <w:lang w:eastAsia="es-ES"/>
        </w:rPr>
        <w:tab/>
      </w:r>
      <w:r>
        <w:rPr>
          <w:noProof/>
        </w:rPr>
        <w:t>Configuración</w:t>
      </w:r>
      <w:r>
        <w:rPr>
          <w:noProof/>
        </w:rPr>
        <w:tab/>
      </w:r>
      <w:r>
        <w:rPr>
          <w:noProof/>
        </w:rPr>
        <w:fldChar w:fldCharType="begin"/>
      </w:r>
      <w:r>
        <w:rPr>
          <w:noProof/>
        </w:rPr>
        <w:instrText xml:space="preserve"> PAGEREF _Toc362341644 \h </w:instrText>
      </w:r>
      <w:r>
        <w:rPr>
          <w:noProof/>
        </w:rPr>
      </w:r>
      <w:r>
        <w:rPr>
          <w:noProof/>
        </w:rPr>
        <w:fldChar w:fldCharType="separate"/>
      </w:r>
      <w:r>
        <w:rPr>
          <w:noProof/>
        </w:rPr>
        <w:t>26</w:t>
      </w:r>
      <w:r>
        <w:rPr>
          <w:noProof/>
        </w:rPr>
        <w:fldChar w:fldCharType="end"/>
      </w:r>
    </w:p>
    <w:p w:rsidR="00995E6D" w:rsidRDefault="00995E6D">
      <w:pPr>
        <w:pStyle w:val="TOC3"/>
        <w:rPr>
          <w:iCs w:val="0"/>
          <w:noProof/>
          <w:sz w:val="24"/>
          <w:lang w:eastAsia="es-ES"/>
        </w:rPr>
      </w:pPr>
      <w:r>
        <w:rPr>
          <w:noProof/>
        </w:rPr>
        <w:t>6.3.3</w:t>
      </w:r>
      <w:r>
        <w:rPr>
          <w:iCs w:val="0"/>
          <w:noProof/>
          <w:sz w:val="24"/>
          <w:lang w:eastAsia="es-ES"/>
        </w:rPr>
        <w:tab/>
      </w:r>
      <w:r>
        <w:rPr>
          <w:noProof/>
        </w:rPr>
        <w:t>Trazas</w:t>
      </w:r>
      <w:r>
        <w:rPr>
          <w:noProof/>
        </w:rPr>
        <w:tab/>
      </w:r>
      <w:r>
        <w:rPr>
          <w:noProof/>
        </w:rPr>
        <w:fldChar w:fldCharType="begin"/>
      </w:r>
      <w:r>
        <w:rPr>
          <w:noProof/>
        </w:rPr>
        <w:instrText xml:space="preserve"> PAGEREF _Toc362341645 \h </w:instrText>
      </w:r>
      <w:r>
        <w:rPr>
          <w:noProof/>
        </w:rPr>
      </w:r>
      <w:r>
        <w:rPr>
          <w:noProof/>
        </w:rPr>
        <w:fldChar w:fldCharType="separate"/>
      </w:r>
      <w:r>
        <w:rPr>
          <w:noProof/>
        </w:rPr>
        <w:t>29</w:t>
      </w:r>
      <w:r>
        <w:rPr>
          <w:noProof/>
        </w:rPr>
        <w:fldChar w:fldCharType="end"/>
      </w:r>
    </w:p>
    <w:p w:rsidR="00995E6D" w:rsidRDefault="00995E6D">
      <w:pPr>
        <w:pStyle w:val="TOC2"/>
        <w:rPr>
          <w:smallCaps w:val="0"/>
          <w:noProof/>
          <w:sz w:val="24"/>
          <w:lang w:eastAsia="es-ES"/>
        </w:rPr>
      </w:pPr>
      <w:r>
        <w:rPr>
          <w:noProof/>
        </w:rPr>
        <w:t>6.4</w:t>
      </w:r>
      <w:r>
        <w:rPr>
          <w:smallCaps w:val="0"/>
          <w:noProof/>
          <w:sz w:val="24"/>
          <w:lang w:eastAsia="es-ES"/>
        </w:rPr>
        <w:tab/>
      </w:r>
      <w:r>
        <w:rPr>
          <w:noProof/>
        </w:rPr>
        <w:t>DB2 Enterprise Server</w:t>
      </w:r>
      <w:r>
        <w:rPr>
          <w:noProof/>
        </w:rPr>
        <w:tab/>
      </w:r>
      <w:r>
        <w:rPr>
          <w:noProof/>
        </w:rPr>
        <w:fldChar w:fldCharType="begin"/>
      </w:r>
      <w:r>
        <w:rPr>
          <w:noProof/>
        </w:rPr>
        <w:instrText xml:space="preserve"> PAGEREF _Toc362341646 \h </w:instrText>
      </w:r>
      <w:r>
        <w:rPr>
          <w:noProof/>
        </w:rPr>
      </w:r>
      <w:r>
        <w:rPr>
          <w:noProof/>
        </w:rPr>
        <w:fldChar w:fldCharType="separate"/>
      </w:r>
      <w:r>
        <w:rPr>
          <w:noProof/>
        </w:rPr>
        <w:t>29</w:t>
      </w:r>
      <w:r>
        <w:rPr>
          <w:noProof/>
        </w:rPr>
        <w:fldChar w:fldCharType="end"/>
      </w:r>
    </w:p>
    <w:p w:rsidR="00995E6D" w:rsidRDefault="00995E6D">
      <w:pPr>
        <w:pStyle w:val="TOC3"/>
        <w:rPr>
          <w:iCs w:val="0"/>
          <w:noProof/>
          <w:sz w:val="24"/>
          <w:lang w:eastAsia="es-ES"/>
        </w:rPr>
      </w:pPr>
      <w:r>
        <w:rPr>
          <w:noProof/>
        </w:rPr>
        <w:t>6.4.1</w:t>
      </w:r>
      <w:r>
        <w:rPr>
          <w:iCs w:val="0"/>
          <w:noProof/>
          <w:sz w:val="24"/>
          <w:lang w:eastAsia="es-ES"/>
        </w:rPr>
        <w:tab/>
      </w:r>
      <w:r>
        <w:rPr>
          <w:noProof/>
        </w:rPr>
        <w:t>Objetivos</w:t>
      </w:r>
      <w:r>
        <w:rPr>
          <w:noProof/>
        </w:rPr>
        <w:tab/>
      </w:r>
      <w:r>
        <w:rPr>
          <w:noProof/>
        </w:rPr>
        <w:fldChar w:fldCharType="begin"/>
      </w:r>
      <w:r>
        <w:rPr>
          <w:noProof/>
        </w:rPr>
        <w:instrText xml:space="preserve"> PAGEREF _Toc362341647 \h </w:instrText>
      </w:r>
      <w:r>
        <w:rPr>
          <w:noProof/>
        </w:rPr>
      </w:r>
      <w:r>
        <w:rPr>
          <w:noProof/>
        </w:rPr>
        <w:fldChar w:fldCharType="separate"/>
      </w:r>
      <w:r>
        <w:rPr>
          <w:noProof/>
        </w:rPr>
        <w:t>29</w:t>
      </w:r>
      <w:r>
        <w:rPr>
          <w:noProof/>
        </w:rPr>
        <w:fldChar w:fldCharType="end"/>
      </w:r>
    </w:p>
    <w:p w:rsidR="00995E6D" w:rsidRDefault="00995E6D">
      <w:pPr>
        <w:pStyle w:val="TOC3"/>
        <w:rPr>
          <w:iCs w:val="0"/>
          <w:noProof/>
          <w:sz w:val="24"/>
          <w:lang w:eastAsia="es-ES"/>
        </w:rPr>
      </w:pPr>
      <w:r>
        <w:rPr>
          <w:noProof/>
        </w:rPr>
        <w:t>6.4.2</w:t>
      </w:r>
      <w:r>
        <w:rPr>
          <w:iCs w:val="0"/>
          <w:noProof/>
          <w:sz w:val="24"/>
          <w:lang w:eastAsia="es-ES"/>
        </w:rPr>
        <w:tab/>
      </w:r>
      <w:r>
        <w:rPr>
          <w:noProof/>
        </w:rPr>
        <w:t>Gestión de índices</w:t>
      </w:r>
      <w:r>
        <w:rPr>
          <w:noProof/>
        </w:rPr>
        <w:tab/>
      </w:r>
      <w:r>
        <w:rPr>
          <w:noProof/>
        </w:rPr>
        <w:fldChar w:fldCharType="begin"/>
      </w:r>
      <w:r>
        <w:rPr>
          <w:noProof/>
        </w:rPr>
        <w:instrText xml:space="preserve"> PAGEREF _Toc362341648 \h </w:instrText>
      </w:r>
      <w:r>
        <w:rPr>
          <w:noProof/>
        </w:rPr>
      </w:r>
      <w:r>
        <w:rPr>
          <w:noProof/>
        </w:rPr>
        <w:fldChar w:fldCharType="separate"/>
      </w:r>
      <w:r>
        <w:rPr>
          <w:noProof/>
        </w:rPr>
        <w:t>29</w:t>
      </w:r>
      <w:r>
        <w:rPr>
          <w:noProof/>
        </w:rPr>
        <w:fldChar w:fldCharType="end"/>
      </w:r>
    </w:p>
    <w:p w:rsidR="00995E6D" w:rsidRDefault="00995E6D">
      <w:pPr>
        <w:pStyle w:val="TOC3"/>
        <w:rPr>
          <w:iCs w:val="0"/>
          <w:noProof/>
          <w:sz w:val="24"/>
          <w:lang w:eastAsia="es-ES"/>
        </w:rPr>
      </w:pPr>
      <w:r>
        <w:rPr>
          <w:noProof/>
        </w:rPr>
        <w:t>6.4.3</w:t>
      </w:r>
      <w:r>
        <w:rPr>
          <w:iCs w:val="0"/>
          <w:noProof/>
          <w:sz w:val="24"/>
          <w:lang w:eastAsia="es-ES"/>
        </w:rPr>
        <w:tab/>
      </w:r>
      <w:r>
        <w:rPr>
          <w:noProof/>
        </w:rPr>
        <w:t>Estadísticas y reorganización</w:t>
      </w:r>
      <w:r>
        <w:rPr>
          <w:noProof/>
        </w:rPr>
        <w:tab/>
      </w:r>
      <w:r>
        <w:rPr>
          <w:noProof/>
        </w:rPr>
        <w:fldChar w:fldCharType="begin"/>
      </w:r>
      <w:r>
        <w:rPr>
          <w:noProof/>
        </w:rPr>
        <w:instrText xml:space="preserve"> PAGEREF _Toc362341649 \h </w:instrText>
      </w:r>
      <w:r>
        <w:rPr>
          <w:noProof/>
        </w:rPr>
      </w:r>
      <w:r>
        <w:rPr>
          <w:noProof/>
        </w:rPr>
        <w:fldChar w:fldCharType="separate"/>
      </w:r>
      <w:r>
        <w:rPr>
          <w:noProof/>
        </w:rPr>
        <w:t>30</w:t>
      </w:r>
      <w:r>
        <w:rPr>
          <w:noProof/>
        </w:rPr>
        <w:fldChar w:fldCharType="end"/>
      </w:r>
    </w:p>
    <w:p w:rsidR="00995E6D" w:rsidRDefault="00995E6D">
      <w:pPr>
        <w:pStyle w:val="TOC3"/>
        <w:rPr>
          <w:iCs w:val="0"/>
          <w:noProof/>
          <w:sz w:val="24"/>
          <w:lang w:eastAsia="es-ES"/>
        </w:rPr>
      </w:pPr>
      <w:r>
        <w:rPr>
          <w:noProof/>
        </w:rPr>
        <w:t>6.4.4</w:t>
      </w:r>
      <w:r>
        <w:rPr>
          <w:iCs w:val="0"/>
          <w:noProof/>
          <w:sz w:val="24"/>
          <w:lang w:eastAsia="es-ES"/>
        </w:rPr>
        <w:tab/>
      </w:r>
      <w:r>
        <w:rPr>
          <w:noProof/>
        </w:rPr>
        <w:t>Particionamiento</w:t>
      </w:r>
      <w:r>
        <w:rPr>
          <w:noProof/>
        </w:rPr>
        <w:tab/>
      </w:r>
      <w:r>
        <w:rPr>
          <w:noProof/>
        </w:rPr>
        <w:fldChar w:fldCharType="begin"/>
      </w:r>
      <w:r>
        <w:rPr>
          <w:noProof/>
        </w:rPr>
        <w:instrText xml:space="preserve"> PAGEREF _Toc362341650 \h </w:instrText>
      </w:r>
      <w:r>
        <w:rPr>
          <w:noProof/>
        </w:rPr>
      </w:r>
      <w:r>
        <w:rPr>
          <w:noProof/>
        </w:rPr>
        <w:fldChar w:fldCharType="separate"/>
      </w:r>
      <w:r>
        <w:rPr>
          <w:noProof/>
        </w:rPr>
        <w:t>30</w:t>
      </w:r>
      <w:r>
        <w:rPr>
          <w:noProof/>
        </w:rPr>
        <w:fldChar w:fldCharType="end"/>
      </w:r>
    </w:p>
    <w:p w:rsidR="00995E6D" w:rsidRDefault="00995E6D">
      <w:pPr>
        <w:pStyle w:val="TOC3"/>
        <w:rPr>
          <w:iCs w:val="0"/>
          <w:noProof/>
          <w:sz w:val="24"/>
          <w:lang w:eastAsia="es-ES"/>
        </w:rPr>
      </w:pPr>
      <w:r>
        <w:rPr>
          <w:noProof/>
        </w:rPr>
        <w:t>6.4.5</w:t>
      </w:r>
      <w:r>
        <w:rPr>
          <w:iCs w:val="0"/>
          <w:noProof/>
          <w:sz w:val="24"/>
          <w:lang w:eastAsia="es-ES"/>
        </w:rPr>
        <w:tab/>
      </w:r>
      <w:r>
        <w:rPr>
          <w:noProof/>
        </w:rPr>
        <w:t>Uso de vistas</w:t>
      </w:r>
      <w:r>
        <w:rPr>
          <w:noProof/>
        </w:rPr>
        <w:tab/>
      </w:r>
      <w:r>
        <w:rPr>
          <w:noProof/>
        </w:rPr>
        <w:fldChar w:fldCharType="begin"/>
      </w:r>
      <w:r>
        <w:rPr>
          <w:noProof/>
        </w:rPr>
        <w:instrText xml:space="preserve"> PAGEREF _Toc362341651 \h </w:instrText>
      </w:r>
      <w:r>
        <w:rPr>
          <w:noProof/>
        </w:rPr>
      </w:r>
      <w:r>
        <w:rPr>
          <w:noProof/>
        </w:rPr>
        <w:fldChar w:fldCharType="separate"/>
      </w:r>
      <w:r>
        <w:rPr>
          <w:noProof/>
        </w:rPr>
        <w:t>30</w:t>
      </w:r>
      <w:r>
        <w:rPr>
          <w:noProof/>
        </w:rPr>
        <w:fldChar w:fldCharType="end"/>
      </w:r>
    </w:p>
    <w:p w:rsidR="00995E6D" w:rsidRDefault="00995E6D">
      <w:pPr>
        <w:pStyle w:val="TOC1"/>
        <w:rPr>
          <w:b w:val="0"/>
          <w:bCs w:val="0"/>
          <w:caps w:val="0"/>
          <w:noProof/>
          <w:sz w:val="24"/>
          <w:lang w:eastAsia="es-ES"/>
        </w:rPr>
      </w:pPr>
      <w:r>
        <w:rPr>
          <w:noProof/>
        </w:rPr>
        <w:t>7</w:t>
      </w:r>
      <w:r>
        <w:rPr>
          <w:b w:val="0"/>
          <w:bCs w:val="0"/>
          <w:caps w:val="0"/>
          <w:noProof/>
          <w:sz w:val="24"/>
          <w:lang w:eastAsia="es-ES"/>
        </w:rPr>
        <w:tab/>
      </w:r>
      <w:r>
        <w:rPr>
          <w:noProof/>
        </w:rPr>
        <w:t>Análisis de “Picos”</w:t>
      </w:r>
      <w:r>
        <w:rPr>
          <w:noProof/>
        </w:rPr>
        <w:tab/>
      </w:r>
      <w:r>
        <w:rPr>
          <w:noProof/>
        </w:rPr>
        <w:fldChar w:fldCharType="begin"/>
      </w:r>
      <w:r>
        <w:rPr>
          <w:noProof/>
        </w:rPr>
        <w:instrText xml:space="preserve"> PAGEREF _Toc362341652 \h </w:instrText>
      </w:r>
      <w:r>
        <w:rPr>
          <w:noProof/>
        </w:rPr>
      </w:r>
      <w:r>
        <w:rPr>
          <w:noProof/>
        </w:rPr>
        <w:fldChar w:fldCharType="separate"/>
      </w:r>
      <w:r>
        <w:rPr>
          <w:noProof/>
        </w:rPr>
        <w:t>31</w:t>
      </w:r>
      <w:r>
        <w:rPr>
          <w:noProof/>
        </w:rPr>
        <w:fldChar w:fldCharType="end"/>
      </w:r>
    </w:p>
    <w:p w:rsidR="00995E6D" w:rsidRDefault="00995E6D">
      <w:pPr>
        <w:pStyle w:val="TOC2"/>
        <w:rPr>
          <w:smallCaps w:val="0"/>
          <w:noProof/>
          <w:sz w:val="24"/>
          <w:lang w:eastAsia="es-ES"/>
        </w:rPr>
      </w:pPr>
      <w:r>
        <w:rPr>
          <w:noProof/>
        </w:rPr>
        <w:t>7.1</w:t>
      </w:r>
      <w:r>
        <w:rPr>
          <w:smallCaps w:val="0"/>
          <w:noProof/>
          <w:sz w:val="24"/>
          <w:lang w:eastAsia="es-ES"/>
        </w:rPr>
        <w:tab/>
      </w:r>
      <w:r>
        <w:rPr>
          <w:noProof/>
        </w:rPr>
        <w:t>Dispatch Time vs Suspend Time</w:t>
      </w:r>
      <w:r>
        <w:rPr>
          <w:noProof/>
        </w:rPr>
        <w:tab/>
      </w:r>
      <w:r>
        <w:rPr>
          <w:noProof/>
        </w:rPr>
        <w:fldChar w:fldCharType="begin"/>
      </w:r>
      <w:r>
        <w:rPr>
          <w:noProof/>
        </w:rPr>
        <w:instrText xml:space="preserve"> PAGEREF _Toc362341653 \h </w:instrText>
      </w:r>
      <w:r>
        <w:rPr>
          <w:noProof/>
        </w:rPr>
      </w:r>
      <w:r>
        <w:rPr>
          <w:noProof/>
        </w:rPr>
        <w:fldChar w:fldCharType="separate"/>
      </w:r>
      <w:r>
        <w:rPr>
          <w:noProof/>
        </w:rPr>
        <w:t>31</w:t>
      </w:r>
      <w:r>
        <w:rPr>
          <w:noProof/>
        </w:rPr>
        <w:fldChar w:fldCharType="end"/>
      </w:r>
    </w:p>
    <w:p w:rsidR="00995E6D" w:rsidRDefault="00995E6D">
      <w:pPr>
        <w:pStyle w:val="TOC2"/>
        <w:rPr>
          <w:smallCaps w:val="0"/>
          <w:noProof/>
          <w:sz w:val="24"/>
          <w:lang w:eastAsia="es-ES"/>
        </w:rPr>
      </w:pPr>
      <w:r>
        <w:rPr>
          <w:noProof/>
        </w:rPr>
        <w:t>7.2</w:t>
      </w:r>
      <w:r>
        <w:rPr>
          <w:smallCaps w:val="0"/>
          <w:noProof/>
          <w:sz w:val="24"/>
          <w:lang w:eastAsia="es-ES"/>
        </w:rPr>
        <w:tab/>
      </w:r>
      <w:r>
        <w:rPr>
          <w:noProof/>
        </w:rPr>
        <w:t>Distribución de los “picos” por horas</w:t>
      </w:r>
      <w:r>
        <w:rPr>
          <w:noProof/>
        </w:rPr>
        <w:tab/>
      </w:r>
      <w:r>
        <w:rPr>
          <w:noProof/>
        </w:rPr>
        <w:fldChar w:fldCharType="begin"/>
      </w:r>
      <w:r>
        <w:rPr>
          <w:noProof/>
        </w:rPr>
        <w:instrText xml:space="preserve"> PAGEREF _Toc362341654 \h </w:instrText>
      </w:r>
      <w:r>
        <w:rPr>
          <w:noProof/>
        </w:rPr>
      </w:r>
      <w:r>
        <w:rPr>
          <w:noProof/>
        </w:rPr>
        <w:fldChar w:fldCharType="separate"/>
      </w:r>
      <w:r>
        <w:rPr>
          <w:noProof/>
        </w:rPr>
        <w:t>31</w:t>
      </w:r>
      <w:r>
        <w:rPr>
          <w:noProof/>
        </w:rPr>
        <w:fldChar w:fldCharType="end"/>
      </w:r>
    </w:p>
    <w:p w:rsidR="00995E6D" w:rsidRDefault="00995E6D">
      <w:pPr>
        <w:pStyle w:val="TOC2"/>
        <w:rPr>
          <w:smallCaps w:val="0"/>
          <w:noProof/>
          <w:sz w:val="24"/>
          <w:lang w:eastAsia="es-ES"/>
        </w:rPr>
      </w:pPr>
      <w:r>
        <w:rPr>
          <w:noProof/>
        </w:rPr>
        <w:t>7.3</w:t>
      </w:r>
      <w:r>
        <w:rPr>
          <w:smallCaps w:val="0"/>
          <w:noProof/>
          <w:sz w:val="24"/>
          <w:lang w:eastAsia="es-ES"/>
        </w:rPr>
        <w:tab/>
      </w:r>
      <w:r>
        <w:rPr>
          <w:noProof/>
        </w:rPr>
        <w:t>Distribución de los “picos” por transacción</w:t>
      </w:r>
      <w:r>
        <w:rPr>
          <w:noProof/>
        </w:rPr>
        <w:tab/>
      </w:r>
      <w:r>
        <w:rPr>
          <w:noProof/>
        </w:rPr>
        <w:fldChar w:fldCharType="begin"/>
      </w:r>
      <w:r>
        <w:rPr>
          <w:noProof/>
        </w:rPr>
        <w:instrText xml:space="preserve"> PAGEREF _Toc362341655 \h </w:instrText>
      </w:r>
      <w:r>
        <w:rPr>
          <w:noProof/>
        </w:rPr>
      </w:r>
      <w:r>
        <w:rPr>
          <w:noProof/>
        </w:rPr>
        <w:fldChar w:fldCharType="separate"/>
      </w:r>
      <w:r>
        <w:rPr>
          <w:noProof/>
        </w:rPr>
        <w:t>33</w:t>
      </w:r>
      <w:r>
        <w:rPr>
          <w:noProof/>
        </w:rPr>
        <w:fldChar w:fldCharType="end"/>
      </w:r>
    </w:p>
    <w:p w:rsidR="00995E6D" w:rsidRDefault="00995E6D">
      <w:pPr>
        <w:pStyle w:val="TOC2"/>
        <w:rPr>
          <w:smallCaps w:val="0"/>
          <w:noProof/>
          <w:sz w:val="24"/>
          <w:lang w:eastAsia="es-ES"/>
        </w:rPr>
      </w:pPr>
      <w:r>
        <w:rPr>
          <w:noProof/>
        </w:rPr>
        <w:t>7.4</w:t>
      </w:r>
      <w:r>
        <w:rPr>
          <w:smallCaps w:val="0"/>
          <w:noProof/>
          <w:sz w:val="24"/>
          <w:lang w:eastAsia="es-ES"/>
        </w:rPr>
        <w:tab/>
      </w:r>
      <w:r>
        <w:rPr>
          <w:noProof/>
        </w:rPr>
        <w:t>Distribución de los “picos” por tiempos de proceso</w:t>
      </w:r>
      <w:r>
        <w:rPr>
          <w:noProof/>
        </w:rPr>
        <w:tab/>
      </w:r>
      <w:r>
        <w:rPr>
          <w:noProof/>
        </w:rPr>
        <w:fldChar w:fldCharType="begin"/>
      </w:r>
      <w:r>
        <w:rPr>
          <w:noProof/>
        </w:rPr>
        <w:instrText xml:space="preserve"> PAGEREF _Toc362341656 \h </w:instrText>
      </w:r>
      <w:r>
        <w:rPr>
          <w:noProof/>
        </w:rPr>
      </w:r>
      <w:r>
        <w:rPr>
          <w:noProof/>
        </w:rPr>
        <w:fldChar w:fldCharType="separate"/>
      </w:r>
      <w:r>
        <w:rPr>
          <w:noProof/>
        </w:rPr>
        <w:t>33</w:t>
      </w:r>
      <w:r>
        <w:rPr>
          <w:noProof/>
        </w:rPr>
        <w:fldChar w:fldCharType="end"/>
      </w:r>
    </w:p>
    <w:p w:rsidR="00995E6D" w:rsidRDefault="00995E6D">
      <w:pPr>
        <w:pStyle w:val="TOC2"/>
        <w:rPr>
          <w:smallCaps w:val="0"/>
          <w:noProof/>
          <w:sz w:val="24"/>
          <w:lang w:eastAsia="es-ES"/>
        </w:rPr>
      </w:pPr>
      <w:r>
        <w:rPr>
          <w:noProof/>
        </w:rPr>
        <w:t>7.5</w:t>
      </w:r>
      <w:r>
        <w:rPr>
          <w:smallCaps w:val="0"/>
          <w:noProof/>
          <w:sz w:val="24"/>
          <w:lang w:eastAsia="es-ES"/>
        </w:rPr>
        <w:tab/>
      </w:r>
      <w:r>
        <w:rPr>
          <w:noProof/>
        </w:rPr>
        <w:t>Conclusiones</w:t>
      </w:r>
      <w:r>
        <w:rPr>
          <w:noProof/>
        </w:rPr>
        <w:tab/>
      </w:r>
      <w:r>
        <w:rPr>
          <w:noProof/>
        </w:rPr>
        <w:fldChar w:fldCharType="begin"/>
      </w:r>
      <w:r>
        <w:rPr>
          <w:noProof/>
        </w:rPr>
        <w:instrText xml:space="preserve"> PAGEREF _Toc362341657 \h </w:instrText>
      </w:r>
      <w:r>
        <w:rPr>
          <w:noProof/>
        </w:rPr>
      </w:r>
      <w:r>
        <w:rPr>
          <w:noProof/>
        </w:rPr>
        <w:fldChar w:fldCharType="separate"/>
      </w:r>
      <w:r>
        <w:rPr>
          <w:noProof/>
        </w:rPr>
        <w:t>34</w:t>
      </w:r>
      <w:r>
        <w:rPr>
          <w:noProof/>
        </w:rPr>
        <w:fldChar w:fldCharType="end"/>
      </w:r>
    </w:p>
    <w:p w:rsidR="00995E6D" w:rsidRDefault="00995E6D">
      <w:pPr>
        <w:pStyle w:val="TOC2"/>
        <w:rPr>
          <w:smallCaps w:val="0"/>
          <w:noProof/>
          <w:sz w:val="24"/>
          <w:lang w:eastAsia="es-ES"/>
        </w:rPr>
      </w:pPr>
      <w:r>
        <w:rPr>
          <w:noProof/>
        </w:rPr>
        <w:t>7.6</w:t>
      </w:r>
      <w:r>
        <w:rPr>
          <w:smallCaps w:val="0"/>
          <w:noProof/>
          <w:sz w:val="24"/>
          <w:lang w:eastAsia="es-ES"/>
        </w:rPr>
        <w:tab/>
      </w:r>
      <w:r>
        <w:rPr>
          <w:noProof/>
        </w:rPr>
        <w:t>Próximas actuaciones</w:t>
      </w:r>
      <w:r>
        <w:rPr>
          <w:noProof/>
        </w:rPr>
        <w:tab/>
      </w:r>
      <w:r>
        <w:rPr>
          <w:noProof/>
        </w:rPr>
        <w:fldChar w:fldCharType="begin"/>
      </w:r>
      <w:r>
        <w:rPr>
          <w:noProof/>
        </w:rPr>
        <w:instrText xml:space="preserve"> PAGEREF _Toc362341658 \h </w:instrText>
      </w:r>
      <w:r>
        <w:rPr>
          <w:noProof/>
        </w:rPr>
      </w:r>
      <w:r>
        <w:rPr>
          <w:noProof/>
        </w:rPr>
        <w:fldChar w:fldCharType="separate"/>
      </w:r>
      <w:r>
        <w:rPr>
          <w:noProof/>
        </w:rPr>
        <w:t>34</w:t>
      </w:r>
      <w:r>
        <w:rPr>
          <w:noProof/>
        </w:rPr>
        <w:fldChar w:fldCharType="end"/>
      </w:r>
    </w:p>
    <w:p w:rsidR="00995E6D" w:rsidRDefault="00995E6D">
      <w:pPr>
        <w:pStyle w:val="TOC1"/>
        <w:rPr>
          <w:b w:val="0"/>
          <w:bCs w:val="0"/>
          <w:caps w:val="0"/>
          <w:noProof/>
          <w:sz w:val="24"/>
          <w:lang w:eastAsia="es-ES"/>
        </w:rPr>
      </w:pPr>
      <w:r>
        <w:rPr>
          <w:noProof/>
        </w:rPr>
        <w:t>8</w:t>
      </w:r>
      <w:r>
        <w:rPr>
          <w:b w:val="0"/>
          <w:bCs w:val="0"/>
          <w:caps w:val="0"/>
          <w:noProof/>
          <w:sz w:val="24"/>
          <w:lang w:eastAsia="es-ES"/>
        </w:rPr>
        <w:tab/>
      </w:r>
      <w:r>
        <w:rPr>
          <w:noProof/>
        </w:rPr>
        <w:t>Análisis del diseño de aplicaciones</w:t>
      </w:r>
      <w:r>
        <w:rPr>
          <w:noProof/>
        </w:rPr>
        <w:tab/>
      </w:r>
      <w:r>
        <w:rPr>
          <w:noProof/>
        </w:rPr>
        <w:fldChar w:fldCharType="begin"/>
      </w:r>
      <w:r>
        <w:rPr>
          <w:noProof/>
        </w:rPr>
        <w:instrText xml:space="preserve"> PAGEREF _Toc362341659 \h </w:instrText>
      </w:r>
      <w:r>
        <w:rPr>
          <w:noProof/>
        </w:rPr>
      </w:r>
      <w:r>
        <w:rPr>
          <w:noProof/>
        </w:rPr>
        <w:fldChar w:fldCharType="separate"/>
      </w:r>
      <w:r>
        <w:rPr>
          <w:noProof/>
        </w:rPr>
        <w:t>35</w:t>
      </w:r>
      <w:r>
        <w:rPr>
          <w:noProof/>
        </w:rPr>
        <w:fldChar w:fldCharType="end"/>
      </w:r>
    </w:p>
    <w:p w:rsidR="00995E6D" w:rsidRDefault="00995E6D">
      <w:pPr>
        <w:pStyle w:val="TOC2"/>
        <w:rPr>
          <w:smallCaps w:val="0"/>
          <w:noProof/>
          <w:sz w:val="24"/>
          <w:lang w:eastAsia="es-ES"/>
        </w:rPr>
      </w:pPr>
      <w:r>
        <w:rPr>
          <w:noProof/>
        </w:rPr>
        <w:t>8.1</w:t>
      </w:r>
      <w:r>
        <w:rPr>
          <w:smallCaps w:val="0"/>
          <w:noProof/>
          <w:sz w:val="24"/>
          <w:lang w:eastAsia="es-ES"/>
        </w:rPr>
        <w:tab/>
      </w:r>
      <w:r>
        <w:rPr>
          <w:noProof/>
        </w:rPr>
        <w:t>Objetivos</w:t>
      </w:r>
      <w:r>
        <w:rPr>
          <w:noProof/>
        </w:rPr>
        <w:tab/>
      </w:r>
      <w:r>
        <w:rPr>
          <w:noProof/>
        </w:rPr>
        <w:fldChar w:fldCharType="begin"/>
      </w:r>
      <w:r>
        <w:rPr>
          <w:noProof/>
        </w:rPr>
        <w:instrText xml:space="preserve"> PAGEREF _Toc362341660 \h </w:instrText>
      </w:r>
      <w:r>
        <w:rPr>
          <w:noProof/>
        </w:rPr>
      </w:r>
      <w:r>
        <w:rPr>
          <w:noProof/>
        </w:rPr>
        <w:fldChar w:fldCharType="separate"/>
      </w:r>
      <w:r>
        <w:rPr>
          <w:noProof/>
        </w:rPr>
        <w:t>35</w:t>
      </w:r>
      <w:r>
        <w:rPr>
          <w:noProof/>
        </w:rPr>
        <w:fldChar w:fldCharType="end"/>
      </w:r>
    </w:p>
    <w:p w:rsidR="00995E6D" w:rsidRDefault="00995E6D">
      <w:pPr>
        <w:pStyle w:val="TOC2"/>
        <w:rPr>
          <w:smallCaps w:val="0"/>
          <w:noProof/>
          <w:sz w:val="24"/>
          <w:lang w:eastAsia="es-ES"/>
        </w:rPr>
      </w:pPr>
      <w:r>
        <w:rPr>
          <w:noProof/>
        </w:rPr>
        <w:t>8.2</w:t>
      </w:r>
      <w:r>
        <w:rPr>
          <w:smallCaps w:val="0"/>
          <w:noProof/>
          <w:sz w:val="24"/>
          <w:lang w:eastAsia="es-ES"/>
        </w:rPr>
        <w:tab/>
      </w:r>
      <w:r>
        <w:rPr>
          <w:noProof/>
        </w:rPr>
        <w:t>Modelado en tres capas</w:t>
      </w:r>
      <w:r>
        <w:rPr>
          <w:noProof/>
        </w:rPr>
        <w:tab/>
      </w:r>
      <w:r>
        <w:rPr>
          <w:noProof/>
        </w:rPr>
        <w:fldChar w:fldCharType="begin"/>
      </w:r>
      <w:r>
        <w:rPr>
          <w:noProof/>
        </w:rPr>
        <w:instrText xml:space="preserve"> PAGEREF _Toc362341661 \h </w:instrText>
      </w:r>
      <w:r>
        <w:rPr>
          <w:noProof/>
        </w:rPr>
      </w:r>
      <w:r>
        <w:rPr>
          <w:noProof/>
        </w:rPr>
        <w:fldChar w:fldCharType="separate"/>
      </w:r>
      <w:r>
        <w:rPr>
          <w:noProof/>
        </w:rPr>
        <w:t>35</w:t>
      </w:r>
      <w:r>
        <w:rPr>
          <w:noProof/>
        </w:rPr>
        <w:fldChar w:fldCharType="end"/>
      </w:r>
    </w:p>
    <w:p w:rsidR="00995E6D" w:rsidRDefault="00995E6D">
      <w:pPr>
        <w:pStyle w:val="TOC2"/>
        <w:rPr>
          <w:smallCaps w:val="0"/>
          <w:noProof/>
          <w:sz w:val="24"/>
          <w:lang w:eastAsia="es-ES"/>
        </w:rPr>
      </w:pPr>
      <w:r>
        <w:rPr>
          <w:noProof/>
        </w:rPr>
        <w:t>8.3</w:t>
      </w:r>
      <w:r>
        <w:rPr>
          <w:smallCaps w:val="0"/>
          <w:noProof/>
          <w:sz w:val="24"/>
          <w:lang w:eastAsia="es-ES"/>
        </w:rPr>
        <w:tab/>
      </w:r>
      <w:r>
        <w:rPr>
          <w:noProof/>
        </w:rPr>
        <w:t>Recuperación de datos y usabilidad de la información</w:t>
      </w:r>
      <w:r>
        <w:rPr>
          <w:noProof/>
        </w:rPr>
        <w:tab/>
      </w:r>
      <w:r>
        <w:rPr>
          <w:noProof/>
        </w:rPr>
        <w:fldChar w:fldCharType="begin"/>
      </w:r>
      <w:r>
        <w:rPr>
          <w:noProof/>
        </w:rPr>
        <w:instrText xml:space="preserve"> PAGEREF _Toc362341662 \h </w:instrText>
      </w:r>
      <w:r>
        <w:rPr>
          <w:noProof/>
        </w:rPr>
      </w:r>
      <w:r>
        <w:rPr>
          <w:noProof/>
        </w:rPr>
        <w:fldChar w:fldCharType="separate"/>
      </w:r>
      <w:r>
        <w:rPr>
          <w:noProof/>
        </w:rPr>
        <w:t>38</w:t>
      </w:r>
      <w:r>
        <w:rPr>
          <w:noProof/>
        </w:rPr>
        <w:fldChar w:fldCharType="end"/>
      </w:r>
    </w:p>
    <w:p w:rsidR="00995E6D" w:rsidRDefault="00995E6D">
      <w:pPr>
        <w:pStyle w:val="TOC2"/>
        <w:rPr>
          <w:smallCaps w:val="0"/>
          <w:noProof/>
          <w:sz w:val="24"/>
          <w:lang w:eastAsia="es-ES"/>
        </w:rPr>
      </w:pPr>
      <w:r>
        <w:rPr>
          <w:noProof/>
        </w:rPr>
        <w:t>8.4</w:t>
      </w:r>
      <w:r>
        <w:rPr>
          <w:smallCaps w:val="0"/>
          <w:noProof/>
          <w:sz w:val="24"/>
          <w:lang w:eastAsia="es-ES"/>
        </w:rPr>
        <w:tab/>
      </w:r>
      <w:r>
        <w:rPr>
          <w:noProof/>
        </w:rPr>
        <w:t>Árboles de programas</w:t>
      </w:r>
      <w:r>
        <w:rPr>
          <w:noProof/>
        </w:rPr>
        <w:tab/>
      </w:r>
      <w:r>
        <w:rPr>
          <w:noProof/>
        </w:rPr>
        <w:fldChar w:fldCharType="begin"/>
      </w:r>
      <w:r>
        <w:rPr>
          <w:noProof/>
        </w:rPr>
        <w:instrText xml:space="preserve"> PAGEREF _Toc362341663 \h </w:instrText>
      </w:r>
      <w:r>
        <w:rPr>
          <w:noProof/>
        </w:rPr>
      </w:r>
      <w:r>
        <w:rPr>
          <w:noProof/>
        </w:rPr>
        <w:fldChar w:fldCharType="separate"/>
      </w:r>
      <w:r>
        <w:rPr>
          <w:noProof/>
        </w:rPr>
        <w:t>39</w:t>
      </w:r>
      <w:r>
        <w:rPr>
          <w:noProof/>
        </w:rPr>
        <w:fldChar w:fldCharType="end"/>
      </w:r>
    </w:p>
    <w:p w:rsidR="00995E6D" w:rsidRDefault="00995E6D">
      <w:pPr>
        <w:pStyle w:val="TOC2"/>
        <w:rPr>
          <w:smallCaps w:val="0"/>
          <w:noProof/>
          <w:sz w:val="24"/>
          <w:lang w:eastAsia="es-ES"/>
        </w:rPr>
      </w:pPr>
      <w:r>
        <w:rPr>
          <w:noProof/>
        </w:rPr>
        <w:t>8.5</w:t>
      </w:r>
      <w:r>
        <w:rPr>
          <w:smallCaps w:val="0"/>
          <w:noProof/>
          <w:sz w:val="24"/>
          <w:lang w:eastAsia="es-ES"/>
        </w:rPr>
        <w:tab/>
      </w:r>
      <w:r>
        <w:rPr>
          <w:noProof/>
        </w:rPr>
        <w:t>Concepto de servicio</w:t>
      </w:r>
      <w:r>
        <w:rPr>
          <w:noProof/>
        </w:rPr>
        <w:tab/>
      </w:r>
      <w:r>
        <w:rPr>
          <w:noProof/>
        </w:rPr>
        <w:fldChar w:fldCharType="begin"/>
      </w:r>
      <w:r>
        <w:rPr>
          <w:noProof/>
        </w:rPr>
        <w:instrText xml:space="preserve"> PAGEREF _Toc362341664 \h </w:instrText>
      </w:r>
      <w:r>
        <w:rPr>
          <w:noProof/>
        </w:rPr>
      </w:r>
      <w:r>
        <w:rPr>
          <w:noProof/>
        </w:rPr>
        <w:fldChar w:fldCharType="separate"/>
      </w:r>
      <w:r>
        <w:rPr>
          <w:noProof/>
        </w:rPr>
        <w:t>55</w:t>
      </w:r>
      <w:r>
        <w:rPr>
          <w:noProof/>
        </w:rPr>
        <w:fldChar w:fldCharType="end"/>
      </w:r>
    </w:p>
    <w:p w:rsidR="00995E6D" w:rsidRDefault="00995E6D">
      <w:pPr>
        <w:pStyle w:val="TOC2"/>
        <w:rPr>
          <w:smallCaps w:val="0"/>
          <w:noProof/>
          <w:sz w:val="24"/>
          <w:lang w:eastAsia="es-ES"/>
        </w:rPr>
      </w:pPr>
      <w:r>
        <w:rPr>
          <w:noProof/>
        </w:rPr>
        <w:t>8.6</w:t>
      </w:r>
      <w:r>
        <w:rPr>
          <w:smallCaps w:val="0"/>
          <w:noProof/>
          <w:sz w:val="24"/>
          <w:lang w:eastAsia="es-ES"/>
        </w:rPr>
        <w:tab/>
      </w:r>
      <w:r>
        <w:rPr>
          <w:noProof/>
        </w:rPr>
        <w:t>Historificación</w:t>
      </w:r>
      <w:r>
        <w:rPr>
          <w:noProof/>
        </w:rPr>
        <w:tab/>
      </w:r>
      <w:r>
        <w:rPr>
          <w:noProof/>
        </w:rPr>
        <w:fldChar w:fldCharType="begin"/>
      </w:r>
      <w:r>
        <w:rPr>
          <w:noProof/>
        </w:rPr>
        <w:instrText xml:space="preserve"> PAGEREF _Toc362341665 \h </w:instrText>
      </w:r>
      <w:r>
        <w:rPr>
          <w:noProof/>
        </w:rPr>
      </w:r>
      <w:r>
        <w:rPr>
          <w:noProof/>
        </w:rPr>
        <w:fldChar w:fldCharType="separate"/>
      </w:r>
      <w:r>
        <w:rPr>
          <w:noProof/>
        </w:rPr>
        <w:t>55</w:t>
      </w:r>
      <w:r>
        <w:rPr>
          <w:noProof/>
        </w:rPr>
        <w:fldChar w:fldCharType="end"/>
      </w:r>
    </w:p>
    <w:p w:rsidR="00995E6D" w:rsidRDefault="00995E6D">
      <w:pPr>
        <w:pStyle w:val="TOC2"/>
        <w:rPr>
          <w:smallCaps w:val="0"/>
          <w:noProof/>
          <w:sz w:val="24"/>
          <w:lang w:eastAsia="es-ES"/>
        </w:rPr>
      </w:pPr>
      <w:r>
        <w:rPr>
          <w:noProof/>
        </w:rPr>
        <w:t>8.7</w:t>
      </w:r>
      <w:r>
        <w:rPr>
          <w:smallCaps w:val="0"/>
          <w:noProof/>
          <w:sz w:val="24"/>
          <w:lang w:eastAsia="es-ES"/>
        </w:rPr>
        <w:tab/>
      </w:r>
      <w:r>
        <w:rPr>
          <w:noProof/>
        </w:rPr>
        <w:t>Modelo de datos</w:t>
      </w:r>
      <w:r>
        <w:rPr>
          <w:noProof/>
        </w:rPr>
        <w:tab/>
      </w:r>
      <w:r>
        <w:rPr>
          <w:noProof/>
        </w:rPr>
        <w:fldChar w:fldCharType="begin"/>
      </w:r>
      <w:r>
        <w:rPr>
          <w:noProof/>
        </w:rPr>
        <w:instrText xml:space="preserve"> PAGEREF _Toc362341666 \h </w:instrText>
      </w:r>
      <w:r>
        <w:rPr>
          <w:noProof/>
        </w:rPr>
      </w:r>
      <w:r>
        <w:rPr>
          <w:noProof/>
        </w:rPr>
        <w:fldChar w:fldCharType="separate"/>
      </w:r>
      <w:r>
        <w:rPr>
          <w:noProof/>
        </w:rPr>
        <w:t>55</w:t>
      </w:r>
      <w:r>
        <w:rPr>
          <w:noProof/>
        </w:rPr>
        <w:fldChar w:fldCharType="end"/>
      </w:r>
    </w:p>
    <w:p w:rsidR="00995E6D" w:rsidRDefault="00995E6D">
      <w:pPr>
        <w:pStyle w:val="TOC1"/>
        <w:rPr>
          <w:b w:val="0"/>
          <w:bCs w:val="0"/>
          <w:caps w:val="0"/>
          <w:noProof/>
          <w:sz w:val="24"/>
          <w:lang w:eastAsia="es-ES"/>
        </w:rPr>
      </w:pPr>
      <w:r>
        <w:rPr>
          <w:noProof/>
        </w:rPr>
        <w:t>9</w:t>
      </w:r>
      <w:r>
        <w:rPr>
          <w:b w:val="0"/>
          <w:bCs w:val="0"/>
          <w:caps w:val="0"/>
          <w:noProof/>
          <w:sz w:val="24"/>
          <w:lang w:eastAsia="es-ES"/>
        </w:rPr>
        <w:tab/>
      </w:r>
      <w:r>
        <w:rPr>
          <w:noProof/>
        </w:rPr>
        <w:t>Análisis del desarrollo de aplicaciones</w:t>
      </w:r>
      <w:r>
        <w:rPr>
          <w:noProof/>
        </w:rPr>
        <w:tab/>
      </w:r>
      <w:r>
        <w:rPr>
          <w:noProof/>
        </w:rPr>
        <w:fldChar w:fldCharType="begin"/>
      </w:r>
      <w:r>
        <w:rPr>
          <w:noProof/>
        </w:rPr>
        <w:instrText xml:space="preserve"> PAGEREF _Toc362341667 \h </w:instrText>
      </w:r>
      <w:r>
        <w:rPr>
          <w:noProof/>
        </w:rPr>
      </w:r>
      <w:r>
        <w:rPr>
          <w:noProof/>
        </w:rPr>
        <w:fldChar w:fldCharType="separate"/>
      </w:r>
      <w:r>
        <w:rPr>
          <w:noProof/>
        </w:rPr>
        <w:t>56</w:t>
      </w:r>
      <w:r>
        <w:rPr>
          <w:noProof/>
        </w:rPr>
        <w:fldChar w:fldCharType="end"/>
      </w:r>
    </w:p>
    <w:p w:rsidR="00995E6D" w:rsidRDefault="00995E6D">
      <w:pPr>
        <w:pStyle w:val="TOC2"/>
        <w:rPr>
          <w:smallCaps w:val="0"/>
          <w:noProof/>
          <w:sz w:val="24"/>
          <w:lang w:eastAsia="es-ES"/>
        </w:rPr>
      </w:pPr>
      <w:r>
        <w:rPr>
          <w:noProof/>
        </w:rPr>
        <w:t>9.1</w:t>
      </w:r>
      <w:r>
        <w:rPr>
          <w:smallCaps w:val="0"/>
          <w:noProof/>
          <w:sz w:val="24"/>
          <w:lang w:eastAsia="es-ES"/>
        </w:rPr>
        <w:tab/>
      </w:r>
      <w:r>
        <w:rPr>
          <w:noProof/>
        </w:rPr>
        <w:t>Objetivos</w:t>
      </w:r>
      <w:r>
        <w:rPr>
          <w:noProof/>
        </w:rPr>
        <w:tab/>
      </w:r>
      <w:r>
        <w:rPr>
          <w:noProof/>
        </w:rPr>
        <w:fldChar w:fldCharType="begin"/>
      </w:r>
      <w:r>
        <w:rPr>
          <w:noProof/>
        </w:rPr>
        <w:instrText xml:space="preserve"> PAGEREF _Toc362341668 \h </w:instrText>
      </w:r>
      <w:r>
        <w:rPr>
          <w:noProof/>
        </w:rPr>
      </w:r>
      <w:r>
        <w:rPr>
          <w:noProof/>
        </w:rPr>
        <w:fldChar w:fldCharType="separate"/>
      </w:r>
      <w:r>
        <w:rPr>
          <w:noProof/>
        </w:rPr>
        <w:t>56</w:t>
      </w:r>
      <w:r>
        <w:rPr>
          <w:noProof/>
        </w:rPr>
        <w:fldChar w:fldCharType="end"/>
      </w:r>
    </w:p>
    <w:p w:rsidR="00995E6D" w:rsidRDefault="00995E6D">
      <w:pPr>
        <w:pStyle w:val="TOC2"/>
        <w:rPr>
          <w:smallCaps w:val="0"/>
          <w:noProof/>
          <w:sz w:val="24"/>
          <w:lang w:eastAsia="es-ES"/>
        </w:rPr>
      </w:pPr>
      <w:r>
        <w:rPr>
          <w:noProof/>
        </w:rPr>
        <w:t>9.2</w:t>
      </w:r>
      <w:r>
        <w:rPr>
          <w:smallCaps w:val="0"/>
          <w:noProof/>
          <w:sz w:val="24"/>
          <w:lang w:eastAsia="es-ES"/>
        </w:rPr>
        <w:tab/>
      </w:r>
      <w:r>
        <w:rPr>
          <w:noProof/>
        </w:rPr>
        <w:t>Métricas de calidad</w:t>
      </w:r>
      <w:r>
        <w:rPr>
          <w:noProof/>
        </w:rPr>
        <w:tab/>
      </w:r>
      <w:r>
        <w:rPr>
          <w:noProof/>
        </w:rPr>
        <w:fldChar w:fldCharType="begin"/>
      </w:r>
      <w:r>
        <w:rPr>
          <w:noProof/>
        </w:rPr>
        <w:instrText xml:space="preserve"> PAGEREF _Toc362341669 \h </w:instrText>
      </w:r>
      <w:r>
        <w:rPr>
          <w:noProof/>
        </w:rPr>
      </w:r>
      <w:r>
        <w:rPr>
          <w:noProof/>
        </w:rPr>
        <w:fldChar w:fldCharType="separate"/>
      </w:r>
      <w:r>
        <w:rPr>
          <w:noProof/>
        </w:rPr>
        <w:t>56</w:t>
      </w:r>
      <w:r>
        <w:rPr>
          <w:noProof/>
        </w:rPr>
        <w:fldChar w:fldCharType="end"/>
      </w:r>
    </w:p>
    <w:p w:rsidR="00995E6D" w:rsidRDefault="00995E6D">
      <w:pPr>
        <w:pStyle w:val="TOC2"/>
        <w:rPr>
          <w:smallCaps w:val="0"/>
          <w:noProof/>
          <w:sz w:val="24"/>
          <w:lang w:eastAsia="es-ES"/>
        </w:rPr>
      </w:pPr>
      <w:r>
        <w:rPr>
          <w:noProof/>
        </w:rPr>
        <w:lastRenderedPageBreak/>
        <w:t>9.3</w:t>
      </w:r>
      <w:r>
        <w:rPr>
          <w:smallCaps w:val="0"/>
          <w:noProof/>
          <w:sz w:val="24"/>
          <w:lang w:eastAsia="es-ES"/>
        </w:rPr>
        <w:tab/>
      </w:r>
      <w:r>
        <w:rPr>
          <w:noProof/>
        </w:rPr>
        <w:t>Uso de sentencias LINK</w:t>
      </w:r>
      <w:r>
        <w:rPr>
          <w:noProof/>
        </w:rPr>
        <w:tab/>
      </w:r>
      <w:r>
        <w:rPr>
          <w:noProof/>
        </w:rPr>
        <w:fldChar w:fldCharType="begin"/>
      </w:r>
      <w:r>
        <w:rPr>
          <w:noProof/>
        </w:rPr>
        <w:instrText xml:space="preserve"> PAGEREF _Toc362341670 \h </w:instrText>
      </w:r>
      <w:r>
        <w:rPr>
          <w:noProof/>
        </w:rPr>
      </w:r>
      <w:r>
        <w:rPr>
          <w:noProof/>
        </w:rPr>
        <w:fldChar w:fldCharType="separate"/>
      </w:r>
      <w:r>
        <w:rPr>
          <w:noProof/>
        </w:rPr>
        <w:t>56</w:t>
      </w:r>
      <w:r>
        <w:rPr>
          <w:noProof/>
        </w:rPr>
        <w:fldChar w:fldCharType="end"/>
      </w:r>
    </w:p>
    <w:p w:rsidR="00995E6D" w:rsidRDefault="00995E6D">
      <w:pPr>
        <w:pStyle w:val="TOC3"/>
        <w:rPr>
          <w:iCs w:val="0"/>
          <w:noProof/>
          <w:sz w:val="24"/>
          <w:lang w:eastAsia="es-ES"/>
        </w:rPr>
      </w:pPr>
      <w:r>
        <w:rPr>
          <w:noProof/>
        </w:rPr>
        <w:t>9.3.1</w:t>
      </w:r>
      <w:r>
        <w:rPr>
          <w:iCs w:val="0"/>
          <w:noProof/>
          <w:sz w:val="24"/>
          <w:lang w:eastAsia="es-ES"/>
        </w:rPr>
        <w:tab/>
      </w:r>
      <w:r>
        <w:rPr>
          <w:noProof/>
        </w:rPr>
        <w:t>Comparativa CALL y LINK</w:t>
      </w:r>
      <w:r>
        <w:rPr>
          <w:noProof/>
        </w:rPr>
        <w:tab/>
      </w:r>
      <w:r>
        <w:rPr>
          <w:noProof/>
        </w:rPr>
        <w:fldChar w:fldCharType="begin"/>
      </w:r>
      <w:r>
        <w:rPr>
          <w:noProof/>
        </w:rPr>
        <w:instrText xml:space="preserve"> PAGEREF _Toc362341671 \h </w:instrText>
      </w:r>
      <w:r>
        <w:rPr>
          <w:noProof/>
        </w:rPr>
      </w:r>
      <w:r>
        <w:rPr>
          <w:noProof/>
        </w:rPr>
        <w:fldChar w:fldCharType="separate"/>
      </w:r>
      <w:r>
        <w:rPr>
          <w:noProof/>
        </w:rPr>
        <w:t>57</w:t>
      </w:r>
      <w:r>
        <w:rPr>
          <w:noProof/>
        </w:rPr>
        <w:fldChar w:fldCharType="end"/>
      </w:r>
    </w:p>
    <w:p w:rsidR="00995E6D" w:rsidRDefault="00995E6D">
      <w:pPr>
        <w:pStyle w:val="TOC2"/>
        <w:rPr>
          <w:smallCaps w:val="0"/>
          <w:noProof/>
          <w:sz w:val="24"/>
          <w:lang w:eastAsia="es-ES"/>
        </w:rPr>
      </w:pPr>
      <w:r>
        <w:rPr>
          <w:noProof/>
        </w:rPr>
        <w:t>9.4</w:t>
      </w:r>
      <w:r>
        <w:rPr>
          <w:smallCaps w:val="0"/>
          <w:noProof/>
          <w:sz w:val="24"/>
          <w:lang w:eastAsia="es-ES"/>
        </w:rPr>
        <w:tab/>
      </w:r>
      <w:r>
        <w:rPr>
          <w:noProof/>
        </w:rPr>
        <w:t>Manejo de errores</w:t>
      </w:r>
      <w:r>
        <w:rPr>
          <w:noProof/>
        </w:rPr>
        <w:tab/>
      </w:r>
      <w:r>
        <w:rPr>
          <w:noProof/>
        </w:rPr>
        <w:fldChar w:fldCharType="begin"/>
      </w:r>
      <w:r>
        <w:rPr>
          <w:noProof/>
        </w:rPr>
        <w:instrText xml:space="preserve"> PAGEREF _Toc362341672 \h </w:instrText>
      </w:r>
      <w:r>
        <w:rPr>
          <w:noProof/>
        </w:rPr>
      </w:r>
      <w:r>
        <w:rPr>
          <w:noProof/>
        </w:rPr>
        <w:fldChar w:fldCharType="separate"/>
      </w:r>
      <w:r>
        <w:rPr>
          <w:noProof/>
        </w:rPr>
        <w:t>57</w:t>
      </w:r>
      <w:r>
        <w:rPr>
          <w:noProof/>
        </w:rPr>
        <w:fldChar w:fldCharType="end"/>
      </w:r>
    </w:p>
    <w:p w:rsidR="00995E6D" w:rsidRDefault="00995E6D">
      <w:pPr>
        <w:pStyle w:val="TOC2"/>
        <w:rPr>
          <w:smallCaps w:val="0"/>
          <w:noProof/>
          <w:sz w:val="24"/>
          <w:lang w:eastAsia="es-ES"/>
        </w:rPr>
      </w:pPr>
      <w:r>
        <w:rPr>
          <w:noProof/>
        </w:rPr>
        <w:t>9.5</w:t>
      </w:r>
      <w:r>
        <w:rPr>
          <w:smallCaps w:val="0"/>
          <w:noProof/>
          <w:sz w:val="24"/>
          <w:lang w:eastAsia="es-ES"/>
        </w:rPr>
        <w:tab/>
      </w:r>
      <w:r>
        <w:rPr>
          <w:noProof/>
        </w:rPr>
        <w:t>Uso de constantes</w:t>
      </w:r>
      <w:r>
        <w:rPr>
          <w:noProof/>
        </w:rPr>
        <w:tab/>
      </w:r>
      <w:r>
        <w:rPr>
          <w:noProof/>
        </w:rPr>
        <w:fldChar w:fldCharType="begin"/>
      </w:r>
      <w:r>
        <w:rPr>
          <w:noProof/>
        </w:rPr>
        <w:instrText xml:space="preserve"> PAGEREF _Toc362341673 \h </w:instrText>
      </w:r>
      <w:r>
        <w:rPr>
          <w:noProof/>
        </w:rPr>
      </w:r>
      <w:r>
        <w:rPr>
          <w:noProof/>
        </w:rPr>
        <w:fldChar w:fldCharType="separate"/>
      </w:r>
      <w:r>
        <w:rPr>
          <w:noProof/>
        </w:rPr>
        <w:t>57</w:t>
      </w:r>
      <w:r>
        <w:rPr>
          <w:noProof/>
        </w:rPr>
        <w:fldChar w:fldCharType="end"/>
      </w:r>
    </w:p>
    <w:p w:rsidR="00995E6D" w:rsidRDefault="00995E6D">
      <w:pPr>
        <w:pStyle w:val="TOC2"/>
        <w:rPr>
          <w:smallCaps w:val="0"/>
          <w:noProof/>
          <w:sz w:val="24"/>
          <w:lang w:eastAsia="es-ES"/>
        </w:rPr>
      </w:pPr>
      <w:r>
        <w:rPr>
          <w:noProof/>
        </w:rPr>
        <w:t>9.6</w:t>
      </w:r>
      <w:r>
        <w:rPr>
          <w:smallCaps w:val="0"/>
          <w:noProof/>
          <w:sz w:val="24"/>
          <w:lang w:eastAsia="es-ES"/>
        </w:rPr>
        <w:tab/>
      </w:r>
      <w:r>
        <w:rPr>
          <w:noProof/>
        </w:rPr>
        <w:t>COBOL 2000</w:t>
      </w:r>
      <w:r>
        <w:rPr>
          <w:noProof/>
        </w:rPr>
        <w:tab/>
      </w:r>
      <w:r>
        <w:rPr>
          <w:noProof/>
        </w:rPr>
        <w:fldChar w:fldCharType="begin"/>
      </w:r>
      <w:r>
        <w:rPr>
          <w:noProof/>
        </w:rPr>
        <w:instrText xml:space="preserve"> PAGEREF _Toc362341674 \h </w:instrText>
      </w:r>
      <w:r>
        <w:rPr>
          <w:noProof/>
        </w:rPr>
      </w:r>
      <w:r>
        <w:rPr>
          <w:noProof/>
        </w:rPr>
        <w:fldChar w:fldCharType="separate"/>
      </w:r>
      <w:r>
        <w:rPr>
          <w:noProof/>
        </w:rPr>
        <w:t>57</w:t>
      </w:r>
      <w:r>
        <w:rPr>
          <w:noProof/>
        </w:rPr>
        <w:fldChar w:fldCharType="end"/>
      </w:r>
    </w:p>
    <w:p w:rsidR="00995E6D" w:rsidRDefault="00995E6D">
      <w:pPr>
        <w:pStyle w:val="TOC1"/>
        <w:rPr>
          <w:b w:val="0"/>
          <w:bCs w:val="0"/>
          <w:caps w:val="0"/>
          <w:noProof/>
          <w:sz w:val="24"/>
          <w:lang w:eastAsia="es-ES"/>
        </w:rPr>
      </w:pPr>
      <w:r>
        <w:rPr>
          <w:noProof/>
        </w:rPr>
        <w:t>10</w:t>
      </w:r>
      <w:r>
        <w:rPr>
          <w:b w:val="0"/>
          <w:bCs w:val="0"/>
          <w:caps w:val="0"/>
          <w:noProof/>
          <w:sz w:val="24"/>
          <w:lang w:eastAsia="es-ES"/>
        </w:rPr>
        <w:tab/>
      </w:r>
      <w:r>
        <w:rPr>
          <w:noProof/>
        </w:rPr>
        <w:t>Análisis del tratamiento de Bases de Datos</w:t>
      </w:r>
      <w:r>
        <w:rPr>
          <w:noProof/>
        </w:rPr>
        <w:tab/>
      </w:r>
      <w:r>
        <w:rPr>
          <w:noProof/>
        </w:rPr>
        <w:fldChar w:fldCharType="begin"/>
      </w:r>
      <w:r>
        <w:rPr>
          <w:noProof/>
        </w:rPr>
        <w:instrText xml:space="preserve"> PAGEREF _Toc362341675 \h </w:instrText>
      </w:r>
      <w:r>
        <w:rPr>
          <w:noProof/>
        </w:rPr>
      </w:r>
      <w:r>
        <w:rPr>
          <w:noProof/>
        </w:rPr>
        <w:fldChar w:fldCharType="separate"/>
      </w:r>
      <w:r>
        <w:rPr>
          <w:noProof/>
        </w:rPr>
        <w:t>61</w:t>
      </w:r>
      <w:r>
        <w:rPr>
          <w:noProof/>
        </w:rPr>
        <w:fldChar w:fldCharType="end"/>
      </w:r>
    </w:p>
    <w:p w:rsidR="00995E6D" w:rsidRDefault="00995E6D">
      <w:pPr>
        <w:pStyle w:val="TOC2"/>
        <w:rPr>
          <w:smallCaps w:val="0"/>
          <w:noProof/>
          <w:sz w:val="24"/>
          <w:lang w:eastAsia="es-ES"/>
        </w:rPr>
      </w:pPr>
      <w:r>
        <w:rPr>
          <w:noProof/>
        </w:rPr>
        <w:t>10.1</w:t>
      </w:r>
      <w:r>
        <w:rPr>
          <w:smallCaps w:val="0"/>
          <w:noProof/>
          <w:sz w:val="24"/>
          <w:lang w:eastAsia="es-ES"/>
        </w:rPr>
        <w:tab/>
      </w:r>
      <w:r>
        <w:rPr>
          <w:noProof/>
        </w:rPr>
        <w:t>Objetivos</w:t>
      </w:r>
      <w:r>
        <w:rPr>
          <w:noProof/>
        </w:rPr>
        <w:tab/>
      </w:r>
      <w:r>
        <w:rPr>
          <w:noProof/>
        </w:rPr>
        <w:fldChar w:fldCharType="begin"/>
      </w:r>
      <w:r>
        <w:rPr>
          <w:noProof/>
        </w:rPr>
        <w:instrText xml:space="preserve"> PAGEREF _Toc362341676 \h </w:instrText>
      </w:r>
      <w:r>
        <w:rPr>
          <w:noProof/>
        </w:rPr>
      </w:r>
      <w:r>
        <w:rPr>
          <w:noProof/>
        </w:rPr>
        <w:fldChar w:fldCharType="separate"/>
      </w:r>
      <w:r>
        <w:rPr>
          <w:noProof/>
        </w:rPr>
        <w:t>61</w:t>
      </w:r>
      <w:r>
        <w:rPr>
          <w:noProof/>
        </w:rPr>
        <w:fldChar w:fldCharType="end"/>
      </w:r>
    </w:p>
    <w:p w:rsidR="00995E6D" w:rsidRDefault="00995E6D">
      <w:pPr>
        <w:pStyle w:val="TOC2"/>
        <w:rPr>
          <w:smallCaps w:val="0"/>
          <w:noProof/>
          <w:sz w:val="24"/>
          <w:lang w:eastAsia="es-ES"/>
        </w:rPr>
      </w:pPr>
      <w:r>
        <w:rPr>
          <w:noProof/>
        </w:rPr>
        <w:t>10.2</w:t>
      </w:r>
      <w:r>
        <w:rPr>
          <w:smallCaps w:val="0"/>
          <w:noProof/>
          <w:sz w:val="24"/>
          <w:lang w:eastAsia="es-ES"/>
        </w:rPr>
        <w:tab/>
      </w:r>
      <w:r>
        <w:rPr>
          <w:noProof/>
        </w:rPr>
        <w:t>Visión general</w:t>
      </w:r>
      <w:r>
        <w:rPr>
          <w:noProof/>
        </w:rPr>
        <w:tab/>
      </w:r>
      <w:r>
        <w:rPr>
          <w:noProof/>
        </w:rPr>
        <w:fldChar w:fldCharType="begin"/>
      </w:r>
      <w:r>
        <w:rPr>
          <w:noProof/>
        </w:rPr>
        <w:instrText xml:space="preserve"> PAGEREF _Toc362341677 \h </w:instrText>
      </w:r>
      <w:r>
        <w:rPr>
          <w:noProof/>
        </w:rPr>
      </w:r>
      <w:r>
        <w:rPr>
          <w:noProof/>
        </w:rPr>
        <w:fldChar w:fldCharType="separate"/>
      </w:r>
      <w:r>
        <w:rPr>
          <w:noProof/>
        </w:rPr>
        <w:t>61</w:t>
      </w:r>
      <w:r>
        <w:rPr>
          <w:noProof/>
        </w:rPr>
        <w:fldChar w:fldCharType="end"/>
      </w:r>
    </w:p>
    <w:p w:rsidR="00995E6D" w:rsidRDefault="00995E6D">
      <w:pPr>
        <w:pStyle w:val="TOC2"/>
        <w:rPr>
          <w:smallCaps w:val="0"/>
          <w:noProof/>
          <w:sz w:val="24"/>
          <w:lang w:eastAsia="es-ES"/>
        </w:rPr>
      </w:pPr>
      <w:r>
        <w:rPr>
          <w:noProof/>
        </w:rPr>
        <w:t>10.3</w:t>
      </w:r>
      <w:r>
        <w:rPr>
          <w:smallCaps w:val="0"/>
          <w:noProof/>
          <w:sz w:val="24"/>
          <w:lang w:eastAsia="es-ES"/>
        </w:rPr>
        <w:tab/>
      </w:r>
      <w:r>
        <w:rPr>
          <w:noProof/>
        </w:rPr>
        <w:t>Análisis Infraestructura</w:t>
      </w:r>
      <w:r>
        <w:rPr>
          <w:noProof/>
        </w:rPr>
        <w:tab/>
      </w:r>
      <w:r>
        <w:rPr>
          <w:noProof/>
        </w:rPr>
        <w:fldChar w:fldCharType="begin"/>
      </w:r>
      <w:r>
        <w:rPr>
          <w:noProof/>
        </w:rPr>
        <w:instrText xml:space="preserve"> PAGEREF _Toc362341678 \h </w:instrText>
      </w:r>
      <w:r>
        <w:rPr>
          <w:noProof/>
        </w:rPr>
      </w:r>
      <w:r>
        <w:rPr>
          <w:noProof/>
        </w:rPr>
        <w:fldChar w:fldCharType="separate"/>
      </w:r>
      <w:r>
        <w:rPr>
          <w:noProof/>
        </w:rPr>
        <w:t>64</w:t>
      </w:r>
      <w:r>
        <w:rPr>
          <w:noProof/>
        </w:rPr>
        <w:fldChar w:fldCharType="end"/>
      </w:r>
    </w:p>
    <w:p w:rsidR="00995E6D" w:rsidRDefault="00995E6D">
      <w:pPr>
        <w:pStyle w:val="TOC2"/>
        <w:rPr>
          <w:smallCaps w:val="0"/>
          <w:noProof/>
          <w:sz w:val="24"/>
          <w:lang w:eastAsia="es-ES"/>
        </w:rPr>
      </w:pPr>
      <w:r>
        <w:rPr>
          <w:noProof/>
        </w:rPr>
        <w:t>10.4</w:t>
      </w:r>
      <w:r>
        <w:rPr>
          <w:smallCaps w:val="0"/>
          <w:noProof/>
          <w:sz w:val="24"/>
          <w:lang w:eastAsia="es-ES"/>
        </w:rPr>
        <w:tab/>
      </w:r>
      <w:r>
        <w:rPr>
          <w:noProof/>
        </w:rPr>
        <w:t>Medida del rendimiento</w:t>
      </w:r>
      <w:r>
        <w:rPr>
          <w:noProof/>
        </w:rPr>
        <w:tab/>
      </w:r>
      <w:r>
        <w:rPr>
          <w:noProof/>
        </w:rPr>
        <w:fldChar w:fldCharType="begin"/>
      </w:r>
      <w:r>
        <w:rPr>
          <w:noProof/>
        </w:rPr>
        <w:instrText xml:space="preserve"> PAGEREF _Toc362341679 \h </w:instrText>
      </w:r>
      <w:r>
        <w:rPr>
          <w:noProof/>
        </w:rPr>
      </w:r>
      <w:r>
        <w:rPr>
          <w:noProof/>
        </w:rPr>
        <w:fldChar w:fldCharType="separate"/>
      </w:r>
      <w:r>
        <w:rPr>
          <w:noProof/>
        </w:rPr>
        <w:t>64</w:t>
      </w:r>
      <w:r>
        <w:rPr>
          <w:noProof/>
        </w:rPr>
        <w:fldChar w:fldCharType="end"/>
      </w:r>
    </w:p>
    <w:p w:rsidR="00995E6D" w:rsidRDefault="00995E6D">
      <w:pPr>
        <w:pStyle w:val="TOC2"/>
        <w:rPr>
          <w:smallCaps w:val="0"/>
          <w:noProof/>
          <w:sz w:val="24"/>
          <w:lang w:eastAsia="es-ES"/>
        </w:rPr>
      </w:pPr>
      <w:r>
        <w:rPr>
          <w:noProof/>
        </w:rPr>
        <w:t>10.5</w:t>
      </w:r>
      <w:r>
        <w:rPr>
          <w:smallCaps w:val="0"/>
          <w:noProof/>
          <w:sz w:val="24"/>
          <w:lang w:eastAsia="es-ES"/>
        </w:rPr>
        <w:tab/>
      </w:r>
      <w:r>
        <w:rPr>
          <w:noProof/>
        </w:rPr>
        <w:t>Análisis vertical</w:t>
      </w:r>
      <w:r>
        <w:rPr>
          <w:noProof/>
        </w:rPr>
        <w:tab/>
      </w:r>
      <w:r>
        <w:rPr>
          <w:noProof/>
        </w:rPr>
        <w:fldChar w:fldCharType="begin"/>
      </w:r>
      <w:r>
        <w:rPr>
          <w:noProof/>
        </w:rPr>
        <w:instrText xml:space="preserve"> PAGEREF _Toc362341680 \h </w:instrText>
      </w:r>
      <w:r>
        <w:rPr>
          <w:noProof/>
        </w:rPr>
      </w:r>
      <w:r>
        <w:rPr>
          <w:noProof/>
        </w:rPr>
        <w:fldChar w:fldCharType="separate"/>
      </w:r>
      <w:r>
        <w:rPr>
          <w:noProof/>
        </w:rPr>
        <w:t>64</w:t>
      </w:r>
      <w:r>
        <w:rPr>
          <w:noProof/>
        </w:rPr>
        <w:fldChar w:fldCharType="end"/>
      </w:r>
    </w:p>
    <w:p w:rsidR="00995E6D" w:rsidRDefault="00995E6D">
      <w:pPr>
        <w:pStyle w:val="TOC2"/>
        <w:rPr>
          <w:smallCaps w:val="0"/>
          <w:noProof/>
          <w:sz w:val="24"/>
          <w:lang w:eastAsia="es-ES"/>
        </w:rPr>
      </w:pPr>
      <w:r>
        <w:rPr>
          <w:noProof/>
        </w:rPr>
        <w:t>10.6</w:t>
      </w:r>
      <w:r>
        <w:rPr>
          <w:smallCaps w:val="0"/>
          <w:noProof/>
          <w:sz w:val="24"/>
          <w:lang w:eastAsia="es-ES"/>
        </w:rPr>
        <w:tab/>
      </w:r>
      <w:r>
        <w:rPr>
          <w:noProof/>
        </w:rPr>
        <w:t>Análisis horizontal o por componentes</w:t>
      </w:r>
      <w:r>
        <w:rPr>
          <w:noProof/>
        </w:rPr>
        <w:tab/>
      </w:r>
      <w:r>
        <w:rPr>
          <w:noProof/>
        </w:rPr>
        <w:fldChar w:fldCharType="begin"/>
      </w:r>
      <w:r>
        <w:rPr>
          <w:noProof/>
        </w:rPr>
        <w:instrText xml:space="preserve"> PAGEREF _Toc362341681 \h </w:instrText>
      </w:r>
      <w:r>
        <w:rPr>
          <w:noProof/>
        </w:rPr>
      </w:r>
      <w:r>
        <w:rPr>
          <w:noProof/>
        </w:rPr>
        <w:fldChar w:fldCharType="separate"/>
      </w:r>
      <w:r>
        <w:rPr>
          <w:noProof/>
        </w:rPr>
        <w:t>64</w:t>
      </w:r>
      <w:r>
        <w:rPr>
          <w:noProof/>
        </w:rPr>
        <w:fldChar w:fldCharType="end"/>
      </w:r>
    </w:p>
    <w:p w:rsidR="00995E6D" w:rsidRDefault="00995E6D">
      <w:pPr>
        <w:pStyle w:val="TOC2"/>
        <w:rPr>
          <w:smallCaps w:val="0"/>
          <w:noProof/>
          <w:sz w:val="24"/>
          <w:lang w:eastAsia="es-ES"/>
        </w:rPr>
      </w:pPr>
      <w:r>
        <w:rPr>
          <w:noProof/>
        </w:rPr>
        <w:t>10.7</w:t>
      </w:r>
      <w:r>
        <w:rPr>
          <w:smallCaps w:val="0"/>
          <w:noProof/>
          <w:sz w:val="24"/>
          <w:lang w:eastAsia="es-ES"/>
        </w:rPr>
        <w:tab/>
      </w:r>
      <w:r>
        <w:rPr>
          <w:noProof/>
        </w:rPr>
        <w:t>Acciones para la mejora del rendimiento DB2</w:t>
      </w:r>
      <w:r>
        <w:rPr>
          <w:noProof/>
        </w:rPr>
        <w:tab/>
      </w:r>
      <w:r>
        <w:rPr>
          <w:noProof/>
        </w:rPr>
        <w:fldChar w:fldCharType="begin"/>
      </w:r>
      <w:r>
        <w:rPr>
          <w:noProof/>
        </w:rPr>
        <w:instrText xml:space="preserve"> PAGEREF _Toc362341682 \h </w:instrText>
      </w:r>
      <w:r>
        <w:rPr>
          <w:noProof/>
        </w:rPr>
      </w:r>
      <w:r>
        <w:rPr>
          <w:noProof/>
        </w:rPr>
        <w:fldChar w:fldCharType="separate"/>
      </w:r>
      <w:r>
        <w:rPr>
          <w:noProof/>
        </w:rPr>
        <w:t>66</w:t>
      </w:r>
      <w:r>
        <w:rPr>
          <w:noProof/>
        </w:rPr>
        <w:fldChar w:fldCharType="end"/>
      </w:r>
    </w:p>
    <w:p w:rsidR="00995E6D" w:rsidRDefault="00995E6D">
      <w:pPr>
        <w:pStyle w:val="TOC3"/>
        <w:rPr>
          <w:iCs w:val="0"/>
          <w:noProof/>
          <w:sz w:val="24"/>
          <w:lang w:eastAsia="es-ES"/>
        </w:rPr>
      </w:pPr>
      <w:r>
        <w:rPr>
          <w:noProof/>
        </w:rPr>
        <w:t>10.7.1</w:t>
      </w:r>
      <w:r>
        <w:rPr>
          <w:iCs w:val="0"/>
          <w:noProof/>
          <w:sz w:val="24"/>
          <w:lang w:eastAsia="es-ES"/>
        </w:rPr>
        <w:tab/>
      </w:r>
      <w:r>
        <w:rPr>
          <w:noProof/>
        </w:rPr>
        <w:t>Carga de tablas en memoria: SDT</w:t>
      </w:r>
      <w:r>
        <w:rPr>
          <w:noProof/>
        </w:rPr>
        <w:tab/>
      </w:r>
      <w:r>
        <w:rPr>
          <w:noProof/>
        </w:rPr>
        <w:fldChar w:fldCharType="begin"/>
      </w:r>
      <w:r>
        <w:rPr>
          <w:noProof/>
        </w:rPr>
        <w:instrText xml:space="preserve"> PAGEREF _Toc362341683 \h </w:instrText>
      </w:r>
      <w:r>
        <w:rPr>
          <w:noProof/>
        </w:rPr>
      </w:r>
      <w:r>
        <w:rPr>
          <w:noProof/>
        </w:rPr>
        <w:fldChar w:fldCharType="separate"/>
      </w:r>
      <w:r>
        <w:rPr>
          <w:noProof/>
        </w:rPr>
        <w:t>66</w:t>
      </w:r>
      <w:r>
        <w:rPr>
          <w:noProof/>
        </w:rPr>
        <w:fldChar w:fldCharType="end"/>
      </w:r>
    </w:p>
    <w:p w:rsidR="00995E6D" w:rsidRDefault="00995E6D">
      <w:pPr>
        <w:pStyle w:val="TOC3"/>
        <w:rPr>
          <w:iCs w:val="0"/>
          <w:noProof/>
          <w:sz w:val="24"/>
          <w:lang w:eastAsia="es-ES"/>
        </w:rPr>
      </w:pPr>
      <w:r>
        <w:rPr>
          <w:noProof/>
        </w:rPr>
        <w:t>10.7.2</w:t>
      </w:r>
      <w:r>
        <w:rPr>
          <w:iCs w:val="0"/>
          <w:noProof/>
          <w:sz w:val="24"/>
          <w:lang w:eastAsia="es-ES"/>
        </w:rPr>
        <w:tab/>
      </w:r>
      <w:r>
        <w:rPr>
          <w:noProof/>
        </w:rPr>
        <w:t>Evite predicados complejos</w:t>
      </w:r>
      <w:r>
        <w:rPr>
          <w:noProof/>
        </w:rPr>
        <w:tab/>
      </w:r>
      <w:r>
        <w:rPr>
          <w:noProof/>
        </w:rPr>
        <w:fldChar w:fldCharType="begin"/>
      </w:r>
      <w:r>
        <w:rPr>
          <w:noProof/>
        </w:rPr>
        <w:instrText xml:space="preserve"> PAGEREF _Toc362341684 \h </w:instrText>
      </w:r>
      <w:r>
        <w:rPr>
          <w:noProof/>
        </w:rPr>
      </w:r>
      <w:r>
        <w:rPr>
          <w:noProof/>
        </w:rPr>
        <w:fldChar w:fldCharType="separate"/>
      </w:r>
      <w:r>
        <w:rPr>
          <w:noProof/>
        </w:rPr>
        <w:t>68</w:t>
      </w:r>
      <w:r>
        <w:rPr>
          <w:noProof/>
        </w:rPr>
        <w:fldChar w:fldCharType="end"/>
      </w:r>
    </w:p>
    <w:p w:rsidR="00995E6D" w:rsidRDefault="00995E6D">
      <w:pPr>
        <w:pStyle w:val="TOC3"/>
        <w:rPr>
          <w:iCs w:val="0"/>
          <w:noProof/>
          <w:sz w:val="24"/>
          <w:lang w:eastAsia="es-ES"/>
        </w:rPr>
      </w:pPr>
      <w:r>
        <w:rPr>
          <w:noProof/>
        </w:rPr>
        <w:t>10.7.3</w:t>
      </w:r>
      <w:r>
        <w:rPr>
          <w:iCs w:val="0"/>
          <w:noProof/>
          <w:sz w:val="24"/>
          <w:lang w:eastAsia="es-ES"/>
        </w:rPr>
        <w:tab/>
      </w:r>
      <w:r>
        <w:rPr>
          <w:noProof/>
        </w:rPr>
        <w:t>Solicite exclusivamente aquellos datos que necesita</w:t>
      </w:r>
      <w:r>
        <w:rPr>
          <w:noProof/>
        </w:rPr>
        <w:tab/>
      </w:r>
      <w:r>
        <w:rPr>
          <w:noProof/>
        </w:rPr>
        <w:fldChar w:fldCharType="begin"/>
      </w:r>
      <w:r>
        <w:rPr>
          <w:noProof/>
        </w:rPr>
        <w:instrText xml:space="preserve"> PAGEREF _Toc362341685 \h </w:instrText>
      </w:r>
      <w:r>
        <w:rPr>
          <w:noProof/>
        </w:rPr>
      </w:r>
      <w:r>
        <w:rPr>
          <w:noProof/>
        </w:rPr>
        <w:fldChar w:fldCharType="separate"/>
      </w:r>
      <w:r>
        <w:rPr>
          <w:noProof/>
        </w:rPr>
        <w:t>70</w:t>
      </w:r>
      <w:r>
        <w:rPr>
          <w:noProof/>
        </w:rPr>
        <w:fldChar w:fldCharType="end"/>
      </w:r>
    </w:p>
    <w:p w:rsidR="00995E6D" w:rsidRDefault="00995E6D">
      <w:pPr>
        <w:pStyle w:val="TOC3"/>
        <w:rPr>
          <w:iCs w:val="0"/>
          <w:noProof/>
          <w:sz w:val="24"/>
          <w:lang w:eastAsia="es-ES"/>
        </w:rPr>
      </w:pPr>
      <w:r>
        <w:rPr>
          <w:noProof/>
        </w:rPr>
        <w:t>10.7.4</w:t>
      </w:r>
      <w:r>
        <w:rPr>
          <w:iCs w:val="0"/>
          <w:noProof/>
          <w:sz w:val="24"/>
          <w:lang w:eastAsia="es-ES"/>
        </w:rPr>
        <w:tab/>
      </w:r>
      <w:r>
        <w:rPr>
          <w:noProof/>
        </w:rPr>
        <w:t>Evite accesos DB2 innecesarios o repetitivos</w:t>
      </w:r>
      <w:r>
        <w:rPr>
          <w:noProof/>
        </w:rPr>
        <w:tab/>
      </w:r>
      <w:r>
        <w:rPr>
          <w:noProof/>
        </w:rPr>
        <w:fldChar w:fldCharType="begin"/>
      </w:r>
      <w:r>
        <w:rPr>
          <w:noProof/>
        </w:rPr>
        <w:instrText xml:space="preserve"> PAGEREF _Toc362341686 \h </w:instrText>
      </w:r>
      <w:r>
        <w:rPr>
          <w:noProof/>
        </w:rPr>
      </w:r>
      <w:r>
        <w:rPr>
          <w:noProof/>
        </w:rPr>
        <w:fldChar w:fldCharType="separate"/>
      </w:r>
      <w:r>
        <w:rPr>
          <w:noProof/>
        </w:rPr>
        <w:t>70</w:t>
      </w:r>
      <w:r>
        <w:rPr>
          <w:noProof/>
        </w:rPr>
        <w:fldChar w:fldCharType="end"/>
      </w:r>
    </w:p>
    <w:p w:rsidR="00995E6D" w:rsidRDefault="00995E6D">
      <w:pPr>
        <w:pStyle w:val="TOC3"/>
        <w:rPr>
          <w:iCs w:val="0"/>
          <w:noProof/>
          <w:sz w:val="24"/>
          <w:lang w:eastAsia="es-ES"/>
        </w:rPr>
      </w:pPr>
      <w:r>
        <w:rPr>
          <w:noProof/>
        </w:rPr>
        <w:t>10.7.5</w:t>
      </w:r>
      <w:r>
        <w:rPr>
          <w:iCs w:val="0"/>
          <w:noProof/>
          <w:sz w:val="24"/>
          <w:lang w:eastAsia="es-ES"/>
        </w:rPr>
        <w:tab/>
      </w:r>
      <w:r>
        <w:rPr>
          <w:noProof/>
        </w:rPr>
        <w:t>Codificación acorde al modelo de datos</w:t>
      </w:r>
      <w:r>
        <w:rPr>
          <w:noProof/>
        </w:rPr>
        <w:tab/>
      </w:r>
      <w:r>
        <w:rPr>
          <w:noProof/>
        </w:rPr>
        <w:fldChar w:fldCharType="begin"/>
      </w:r>
      <w:r>
        <w:rPr>
          <w:noProof/>
        </w:rPr>
        <w:instrText xml:space="preserve"> PAGEREF _Toc362341687 \h </w:instrText>
      </w:r>
      <w:r>
        <w:rPr>
          <w:noProof/>
        </w:rPr>
      </w:r>
      <w:r>
        <w:rPr>
          <w:noProof/>
        </w:rPr>
        <w:fldChar w:fldCharType="separate"/>
      </w:r>
      <w:r>
        <w:rPr>
          <w:noProof/>
        </w:rPr>
        <w:t>70</w:t>
      </w:r>
      <w:r>
        <w:rPr>
          <w:noProof/>
        </w:rPr>
        <w:fldChar w:fldCharType="end"/>
      </w:r>
    </w:p>
    <w:p w:rsidR="00995E6D" w:rsidRDefault="00995E6D">
      <w:pPr>
        <w:pStyle w:val="TOC2"/>
        <w:rPr>
          <w:smallCaps w:val="0"/>
          <w:noProof/>
          <w:sz w:val="24"/>
          <w:lang w:eastAsia="es-ES"/>
        </w:rPr>
      </w:pPr>
      <w:r>
        <w:rPr>
          <w:noProof/>
        </w:rPr>
        <w:t>10.8</w:t>
      </w:r>
      <w:r>
        <w:rPr>
          <w:smallCaps w:val="0"/>
          <w:noProof/>
          <w:sz w:val="24"/>
          <w:lang w:eastAsia="es-ES"/>
        </w:rPr>
        <w:tab/>
      </w:r>
      <w:r>
        <w:rPr>
          <w:noProof/>
        </w:rPr>
        <w:t>Tratamiento histórico de datos</w:t>
      </w:r>
      <w:r>
        <w:rPr>
          <w:noProof/>
        </w:rPr>
        <w:tab/>
      </w:r>
      <w:r>
        <w:rPr>
          <w:noProof/>
        </w:rPr>
        <w:fldChar w:fldCharType="begin"/>
      </w:r>
      <w:r>
        <w:rPr>
          <w:noProof/>
        </w:rPr>
        <w:instrText xml:space="preserve"> PAGEREF _Toc362341688 \h </w:instrText>
      </w:r>
      <w:r>
        <w:rPr>
          <w:noProof/>
        </w:rPr>
      </w:r>
      <w:r>
        <w:rPr>
          <w:noProof/>
        </w:rPr>
        <w:fldChar w:fldCharType="separate"/>
      </w:r>
      <w:r>
        <w:rPr>
          <w:noProof/>
        </w:rPr>
        <w:t>70</w:t>
      </w:r>
      <w:r>
        <w:rPr>
          <w:noProof/>
        </w:rPr>
        <w:fldChar w:fldCharType="end"/>
      </w:r>
    </w:p>
    <w:p w:rsidR="00995E6D" w:rsidRDefault="00995E6D">
      <w:pPr>
        <w:pStyle w:val="TOC2"/>
        <w:rPr>
          <w:smallCaps w:val="0"/>
          <w:noProof/>
          <w:sz w:val="24"/>
          <w:lang w:eastAsia="es-ES"/>
        </w:rPr>
      </w:pPr>
      <w:r>
        <w:rPr>
          <w:noProof/>
        </w:rPr>
        <w:t>10.9</w:t>
      </w:r>
      <w:r>
        <w:rPr>
          <w:smallCaps w:val="0"/>
          <w:noProof/>
          <w:sz w:val="24"/>
          <w:lang w:eastAsia="es-ES"/>
        </w:rPr>
        <w:tab/>
      </w:r>
      <w:r>
        <w:rPr>
          <w:noProof/>
        </w:rPr>
        <w:t>Tablas de logging y de flip-flop</w:t>
      </w:r>
      <w:r>
        <w:rPr>
          <w:noProof/>
        </w:rPr>
        <w:tab/>
      </w:r>
      <w:r>
        <w:rPr>
          <w:noProof/>
        </w:rPr>
        <w:fldChar w:fldCharType="begin"/>
      </w:r>
      <w:r>
        <w:rPr>
          <w:noProof/>
        </w:rPr>
        <w:instrText xml:space="preserve"> PAGEREF _Toc362341689 \h </w:instrText>
      </w:r>
      <w:r>
        <w:rPr>
          <w:noProof/>
        </w:rPr>
      </w:r>
      <w:r>
        <w:rPr>
          <w:noProof/>
        </w:rPr>
        <w:fldChar w:fldCharType="separate"/>
      </w:r>
      <w:r>
        <w:rPr>
          <w:noProof/>
        </w:rPr>
        <w:t>70</w:t>
      </w:r>
      <w:r>
        <w:rPr>
          <w:noProof/>
        </w:rPr>
        <w:fldChar w:fldCharType="end"/>
      </w:r>
    </w:p>
    <w:p w:rsidR="00995E6D" w:rsidRDefault="00995E6D">
      <w:pPr>
        <w:pStyle w:val="TOC2"/>
        <w:rPr>
          <w:smallCaps w:val="0"/>
          <w:noProof/>
          <w:sz w:val="24"/>
          <w:lang w:eastAsia="es-ES"/>
        </w:rPr>
      </w:pPr>
      <w:r>
        <w:rPr>
          <w:noProof/>
        </w:rPr>
        <w:t>10.10</w:t>
      </w:r>
      <w:r>
        <w:rPr>
          <w:smallCaps w:val="0"/>
          <w:noProof/>
          <w:sz w:val="24"/>
          <w:lang w:eastAsia="es-ES"/>
        </w:rPr>
        <w:tab/>
      </w:r>
      <w:r>
        <w:rPr>
          <w:noProof/>
        </w:rPr>
        <w:t>Proceso de predicados SQL</w:t>
      </w:r>
      <w:r>
        <w:rPr>
          <w:noProof/>
        </w:rPr>
        <w:tab/>
      </w:r>
      <w:r>
        <w:rPr>
          <w:noProof/>
        </w:rPr>
        <w:fldChar w:fldCharType="begin"/>
      </w:r>
      <w:r>
        <w:rPr>
          <w:noProof/>
        </w:rPr>
        <w:instrText xml:space="preserve"> PAGEREF _Toc362341690 \h </w:instrText>
      </w:r>
      <w:r>
        <w:rPr>
          <w:noProof/>
        </w:rPr>
      </w:r>
      <w:r>
        <w:rPr>
          <w:noProof/>
        </w:rPr>
        <w:fldChar w:fldCharType="separate"/>
      </w:r>
      <w:r>
        <w:rPr>
          <w:noProof/>
        </w:rPr>
        <w:t>70</w:t>
      </w:r>
      <w:r>
        <w:rPr>
          <w:noProof/>
        </w:rPr>
        <w:fldChar w:fldCharType="end"/>
      </w:r>
    </w:p>
    <w:p w:rsidR="00995E6D" w:rsidRDefault="00995E6D">
      <w:pPr>
        <w:pStyle w:val="TOC1"/>
        <w:rPr>
          <w:b w:val="0"/>
          <w:bCs w:val="0"/>
          <w:caps w:val="0"/>
          <w:noProof/>
          <w:sz w:val="24"/>
          <w:lang w:eastAsia="es-ES"/>
        </w:rPr>
      </w:pPr>
      <w:r>
        <w:rPr>
          <w:noProof/>
        </w:rPr>
        <w:t>11</w:t>
      </w:r>
      <w:r>
        <w:rPr>
          <w:b w:val="0"/>
          <w:bCs w:val="0"/>
          <w:caps w:val="0"/>
          <w:noProof/>
          <w:sz w:val="24"/>
          <w:lang w:eastAsia="es-ES"/>
        </w:rPr>
        <w:tab/>
      </w:r>
      <w:r>
        <w:rPr>
          <w:noProof/>
        </w:rPr>
        <w:t>Análisis de Aplicaciones</w:t>
      </w:r>
      <w:r>
        <w:rPr>
          <w:noProof/>
        </w:rPr>
        <w:tab/>
      </w:r>
      <w:r>
        <w:rPr>
          <w:noProof/>
        </w:rPr>
        <w:fldChar w:fldCharType="begin"/>
      </w:r>
      <w:r>
        <w:rPr>
          <w:noProof/>
        </w:rPr>
        <w:instrText xml:space="preserve"> PAGEREF _Toc362341691 \h </w:instrText>
      </w:r>
      <w:r>
        <w:rPr>
          <w:noProof/>
        </w:rPr>
      </w:r>
      <w:r>
        <w:rPr>
          <w:noProof/>
        </w:rPr>
        <w:fldChar w:fldCharType="separate"/>
      </w:r>
      <w:r>
        <w:rPr>
          <w:noProof/>
        </w:rPr>
        <w:t>73</w:t>
      </w:r>
      <w:r>
        <w:rPr>
          <w:noProof/>
        </w:rPr>
        <w:fldChar w:fldCharType="end"/>
      </w:r>
    </w:p>
    <w:p w:rsidR="00995E6D" w:rsidRDefault="00995E6D">
      <w:pPr>
        <w:pStyle w:val="TOC2"/>
        <w:rPr>
          <w:smallCaps w:val="0"/>
          <w:noProof/>
          <w:sz w:val="24"/>
          <w:lang w:eastAsia="es-ES"/>
        </w:rPr>
      </w:pPr>
      <w:r>
        <w:rPr>
          <w:noProof/>
        </w:rPr>
        <w:t>11.1</w:t>
      </w:r>
      <w:r>
        <w:rPr>
          <w:smallCaps w:val="0"/>
          <w:noProof/>
          <w:sz w:val="24"/>
          <w:lang w:eastAsia="es-ES"/>
        </w:rPr>
        <w:tab/>
      </w:r>
      <w:r>
        <w:rPr>
          <w:noProof/>
        </w:rPr>
        <w:t>Transacción SCW1</w:t>
      </w:r>
      <w:r>
        <w:rPr>
          <w:noProof/>
        </w:rPr>
        <w:tab/>
      </w:r>
      <w:r>
        <w:rPr>
          <w:noProof/>
        </w:rPr>
        <w:fldChar w:fldCharType="begin"/>
      </w:r>
      <w:r>
        <w:rPr>
          <w:noProof/>
        </w:rPr>
        <w:instrText xml:space="preserve"> PAGEREF _Toc362341692 \h </w:instrText>
      </w:r>
      <w:r>
        <w:rPr>
          <w:noProof/>
        </w:rPr>
      </w:r>
      <w:r>
        <w:rPr>
          <w:noProof/>
        </w:rPr>
        <w:fldChar w:fldCharType="separate"/>
      </w:r>
      <w:r>
        <w:rPr>
          <w:noProof/>
        </w:rPr>
        <w:t>73</w:t>
      </w:r>
      <w:r>
        <w:rPr>
          <w:noProof/>
        </w:rPr>
        <w:fldChar w:fldCharType="end"/>
      </w:r>
    </w:p>
    <w:p w:rsidR="00995E6D" w:rsidRDefault="00995E6D">
      <w:pPr>
        <w:pStyle w:val="TOC2"/>
        <w:rPr>
          <w:smallCaps w:val="0"/>
          <w:noProof/>
          <w:sz w:val="24"/>
          <w:lang w:eastAsia="es-ES"/>
        </w:rPr>
      </w:pPr>
      <w:r>
        <w:rPr>
          <w:noProof/>
        </w:rPr>
        <w:t>11.2</w:t>
      </w:r>
      <w:r>
        <w:rPr>
          <w:smallCaps w:val="0"/>
          <w:noProof/>
          <w:sz w:val="24"/>
          <w:lang w:eastAsia="es-ES"/>
        </w:rPr>
        <w:tab/>
      </w:r>
      <w:r>
        <w:rPr>
          <w:noProof/>
        </w:rPr>
        <w:t xml:space="preserve">Herramienta de </w:t>
      </w:r>
      <w:r w:rsidRPr="00A90F2D">
        <w:rPr>
          <w:i/>
          <w:noProof/>
        </w:rPr>
        <w:t>logging</w:t>
      </w:r>
      <w:r>
        <w:rPr>
          <w:noProof/>
        </w:rPr>
        <w:tab/>
      </w:r>
      <w:r>
        <w:rPr>
          <w:noProof/>
        </w:rPr>
        <w:fldChar w:fldCharType="begin"/>
      </w:r>
      <w:r>
        <w:rPr>
          <w:noProof/>
        </w:rPr>
        <w:instrText xml:space="preserve"> PAGEREF _Toc362341693 \h </w:instrText>
      </w:r>
      <w:r>
        <w:rPr>
          <w:noProof/>
        </w:rPr>
      </w:r>
      <w:r>
        <w:rPr>
          <w:noProof/>
        </w:rPr>
        <w:fldChar w:fldCharType="separate"/>
      </w:r>
      <w:r>
        <w:rPr>
          <w:noProof/>
        </w:rPr>
        <w:t>73</w:t>
      </w:r>
      <w:r>
        <w:rPr>
          <w:noProof/>
        </w:rPr>
        <w:fldChar w:fldCharType="end"/>
      </w:r>
    </w:p>
    <w:p w:rsidR="00995E6D" w:rsidRDefault="00995E6D">
      <w:pPr>
        <w:pStyle w:val="TOC2"/>
        <w:rPr>
          <w:smallCaps w:val="0"/>
          <w:noProof/>
          <w:sz w:val="24"/>
          <w:lang w:eastAsia="es-ES"/>
        </w:rPr>
      </w:pPr>
      <w:r>
        <w:rPr>
          <w:noProof/>
        </w:rPr>
        <w:t>11.3</w:t>
      </w:r>
      <w:r>
        <w:rPr>
          <w:smallCaps w:val="0"/>
          <w:noProof/>
          <w:sz w:val="24"/>
          <w:lang w:eastAsia="es-ES"/>
        </w:rPr>
        <w:tab/>
      </w:r>
      <w:r>
        <w:rPr>
          <w:noProof/>
        </w:rPr>
        <w:t>Escenario Comerciales</w:t>
      </w:r>
      <w:r>
        <w:rPr>
          <w:noProof/>
        </w:rPr>
        <w:tab/>
      </w:r>
      <w:r>
        <w:rPr>
          <w:noProof/>
        </w:rPr>
        <w:fldChar w:fldCharType="begin"/>
      </w:r>
      <w:r>
        <w:rPr>
          <w:noProof/>
        </w:rPr>
        <w:instrText xml:space="preserve"> PAGEREF _Toc362341694 \h </w:instrText>
      </w:r>
      <w:r>
        <w:rPr>
          <w:noProof/>
        </w:rPr>
      </w:r>
      <w:r>
        <w:rPr>
          <w:noProof/>
        </w:rPr>
        <w:fldChar w:fldCharType="separate"/>
      </w:r>
      <w:r>
        <w:rPr>
          <w:noProof/>
        </w:rPr>
        <w:t>73</w:t>
      </w:r>
      <w:r>
        <w:rPr>
          <w:noProof/>
        </w:rPr>
        <w:fldChar w:fldCharType="end"/>
      </w:r>
    </w:p>
    <w:p w:rsidR="00995E6D" w:rsidRDefault="00995E6D">
      <w:pPr>
        <w:pStyle w:val="TOC1"/>
        <w:rPr>
          <w:b w:val="0"/>
          <w:bCs w:val="0"/>
          <w:caps w:val="0"/>
          <w:noProof/>
          <w:sz w:val="24"/>
          <w:lang w:eastAsia="es-ES"/>
        </w:rPr>
      </w:pPr>
      <w:r>
        <w:rPr>
          <w:noProof/>
        </w:rPr>
        <w:t>12</w:t>
      </w:r>
      <w:r>
        <w:rPr>
          <w:b w:val="0"/>
          <w:bCs w:val="0"/>
          <w:caps w:val="0"/>
          <w:noProof/>
          <w:sz w:val="24"/>
          <w:lang w:eastAsia="es-ES"/>
        </w:rPr>
        <w:tab/>
      </w:r>
      <w:r>
        <w:rPr>
          <w:noProof/>
        </w:rPr>
        <w:t>Análisis de procesos y procedimientos</w:t>
      </w:r>
      <w:r>
        <w:rPr>
          <w:noProof/>
        </w:rPr>
        <w:tab/>
      </w:r>
      <w:r>
        <w:rPr>
          <w:noProof/>
        </w:rPr>
        <w:fldChar w:fldCharType="begin"/>
      </w:r>
      <w:r>
        <w:rPr>
          <w:noProof/>
        </w:rPr>
        <w:instrText xml:space="preserve"> PAGEREF _Toc362341695 \h </w:instrText>
      </w:r>
      <w:r>
        <w:rPr>
          <w:noProof/>
        </w:rPr>
      </w:r>
      <w:r>
        <w:rPr>
          <w:noProof/>
        </w:rPr>
        <w:fldChar w:fldCharType="separate"/>
      </w:r>
      <w:r>
        <w:rPr>
          <w:noProof/>
        </w:rPr>
        <w:t>74</w:t>
      </w:r>
      <w:r>
        <w:rPr>
          <w:noProof/>
        </w:rPr>
        <w:fldChar w:fldCharType="end"/>
      </w:r>
    </w:p>
    <w:p w:rsidR="00995E6D" w:rsidRDefault="00995E6D">
      <w:pPr>
        <w:pStyle w:val="TOC2"/>
        <w:rPr>
          <w:smallCaps w:val="0"/>
          <w:noProof/>
          <w:sz w:val="24"/>
          <w:lang w:eastAsia="es-ES"/>
        </w:rPr>
      </w:pPr>
      <w:r>
        <w:rPr>
          <w:noProof/>
        </w:rPr>
        <w:t>12.1</w:t>
      </w:r>
      <w:r>
        <w:rPr>
          <w:smallCaps w:val="0"/>
          <w:noProof/>
          <w:sz w:val="24"/>
          <w:lang w:eastAsia="es-ES"/>
        </w:rPr>
        <w:tab/>
      </w:r>
      <w:r>
        <w:rPr>
          <w:noProof/>
        </w:rPr>
        <w:t>Objetivos</w:t>
      </w:r>
      <w:r>
        <w:rPr>
          <w:noProof/>
        </w:rPr>
        <w:tab/>
      </w:r>
      <w:r>
        <w:rPr>
          <w:noProof/>
        </w:rPr>
        <w:fldChar w:fldCharType="begin"/>
      </w:r>
      <w:r>
        <w:rPr>
          <w:noProof/>
        </w:rPr>
        <w:instrText xml:space="preserve"> PAGEREF _Toc362341696 \h </w:instrText>
      </w:r>
      <w:r>
        <w:rPr>
          <w:noProof/>
        </w:rPr>
      </w:r>
      <w:r>
        <w:rPr>
          <w:noProof/>
        </w:rPr>
        <w:fldChar w:fldCharType="separate"/>
      </w:r>
      <w:r>
        <w:rPr>
          <w:noProof/>
        </w:rPr>
        <w:t>74</w:t>
      </w:r>
      <w:r>
        <w:rPr>
          <w:noProof/>
        </w:rPr>
        <w:fldChar w:fldCharType="end"/>
      </w:r>
    </w:p>
    <w:p w:rsidR="00995E6D" w:rsidRDefault="00995E6D">
      <w:pPr>
        <w:pStyle w:val="TOC2"/>
        <w:rPr>
          <w:smallCaps w:val="0"/>
          <w:noProof/>
          <w:sz w:val="24"/>
          <w:lang w:eastAsia="es-ES"/>
        </w:rPr>
      </w:pPr>
      <w:r>
        <w:rPr>
          <w:noProof/>
        </w:rPr>
        <w:t>12.2</w:t>
      </w:r>
      <w:r>
        <w:rPr>
          <w:smallCaps w:val="0"/>
          <w:noProof/>
          <w:sz w:val="24"/>
          <w:lang w:eastAsia="es-ES"/>
        </w:rPr>
        <w:tab/>
      </w:r>
      <w:r>
        <w:rPr>
          <w:noProof/>
        </w:rPr>
        <w:t>Control de calidad</w:t>
      </w:r>
      <w:r>
        <w:rPr>
          <w:noProof/>
        </w:rPr>
        <w:tab/>
      </w:r>
      <w:r>
        <w:rPr>
          <w:noProof/>
        </w:rPr>
        <w:fldChar w:fldCharType="begin"/>
      </w:r>
      <w:r>
        <w:rPr>
          <w:noProof/>
        </w:rPr>
        <w:instrText xml:space="preserve"> PAGEREF _Toc362341697 \h </w:instrText>
      </w:r>
      <w:r>
        <w:rPr>
          <w:noProof/>
        </w:rPr>
      </w:r>
      <w:r>
        <w:rPr>
          <w:noProof/>
        </w:rPr>
        <w:fldChar w:fldCharType="separate"/>
      </w:r>
      <w:r>
        <w:rPr>
          <w:noProof/>
        </w:rPr>
        <w:t>74</w:t>
      </w:r>
      <w:r>
        <w:rPr>
          <w:noProof/>
        </w:rPr>
        <w:fldChar w:fldCharType="end"/>
      </w:r>
    </w:p>
    <w:p w:rsidR="00995E6D" w:rsidRDefault="00995E6D">
      <w:pPr>
        <w:pStyle w:val="TOC2"/>
        <w:rPr>
          <w:smallCaps w:val="0"/>
          <w:noProof/>
          <w:sz w:val="24"/>
          <w:lang w:eastAsia="es-ES"/>
        </w:rPr>
      </w:pPr>
      <w:r>
        <w:rPr>
          <w:noProof/>
        </w:rPr>
        <w:t>12.3</w:t>
      </w:r>
      <w:r>
        <w:rPr>
          <w:smallCaps w:val="0"/>
          <w:noProof/>
          <w:sz w:val="24"/>
          <w:lang w:eastAsia="es-ES"/>
        </w:rPr>
        <w:tab/>
      </w:r>
      <w:r>
        <w:rPr>
          <w:noProof/>
        </w:rPr>
        <w:t>Proceso de promoción del software</w:t>
      </w:r>
      <w:r>
        <w:rPr>
          <w:noProof/>
        </w:rPr>
        <w:tab/>
      </w:r>
      <w:r>
        <w:rPr>
          <w:noProof/>
        </w:rPr>
        <w:fldChar w:fldCharType="begin"/>
      </w:r>
      <w:r>
        <w:rPr>
          <w:noProof/>
        </w:rPr>
        <w:instrText xml:space="preserve"> PAGEREF _Toc362341698 \h </w:instrText>
      </w:r>
      <w:r>
        <w:rPr>
          <w:noProof/>
        </w:rPr>
      </w:r>
      <w:r>
        <w:rPr>
          <w:noProof/>
        </w:rPr>
        <w:fldChar w:fldCharType="separate"/>
      </w:r>
      <w:r>
        <w:rPr>
          <w:noProof/>
        </w:rPr>
        <w:t>74</w:t>
      </w:r>
      <w:r>
        <w:rPr>
          <w:noProof/>
        </w:rPr>
        <w:fldChar w:fldCharType="end"/>
      </w:r>
    </w:p>
    <w:p w:rsidR="00995E6D" w:rsidRDefault="00995E6D">
      <w:pPr>
        <w:pStyle w:val="TOC2"/>
        <w:rPr>
          <w:smallCaps w:val="0"/>
          <w:noProof/>
          <w:sz w:val="24"/>
          <w:lang w:eastAsia="es-ES"/>
        </w:rPr>
      </w:pPr>
      <w:r>
        <w:rPr>
          <w:noProof/>
        </w:rPr>
        <w:t>12.4</w:t>
      </w:r>
      <w:r>
        <w:rPr>
          <w:smallCaps w:val="0"/>
          <w:noProof/>
          <w:sz w:val="24"/>
          <w:lang w:eastAsia="es-ES"/>
        </w:rPr>
        <w:tab/>
      </w:r>
      <w:r>
        <w:rPr>
          <w:noProof/>
        </w:rPr>
        <w:t>Proceso de compilación</w:t>
      </w:r>
      <w:r>
        <w:rPr>
          <w:noProof/>
        </w:rPr>
        <w:tab/>
      </w:r>
      <w:r>
        <w:rPr>
          <w:noProof/>
        </w:rPr>
        <w:fldChar w:fldCharType="begin"/>
      </w:r>
      <w:r>
        <w:rPr>
          <w:noProof/>
        </w:rPr>
        <w:instrText xml:space="preserve"> PAGEREF _Toc362341699 \h </w:instrText>
      </w:r>
      <w:r>
        <w:rPr>
          <w:noProof/>
        </w:rPr>
      </w:r>
      <w:r>
        <w:rPr>
          <w:noProof/>
        </w:rPr>
        <w:fldChar w:fldCharType="separate"/>
      </w:r>
      <w:r>
        <w:rPr>
          <w:noProof/>
        </w:rPr>
        <w:t>74</w:t>
      </w:r>
      <w:r>
        <w:rPr>
          <w:noProof/>
        </w:rPr>
        <w:fldChar w:fldCharType="end"/>
      </w:r>
    </w:p>
    <w:p w:rsidR="00995E6D" w:rsidRDefault="00995E6D">
      <w:pPr>
        <w:pStyle w:val="TOC3"/>
        <w:rPr>
          <w:iCs w:val="0"/>
          <w:noProof/>
          <w:sz w:val="24"/>
          <w:lang w:eastAsia="es-ES"/>
        </w:rPr>
      </w:pPr>
      <w:r>
        <w:rPr>
          <w:noProof/>
        </w:rPr>
        <w:t>12.4.1</w:t>
      </w:r>
      <w:r>
        <w:rPr>
          <w:iCs w:val="0"/>
          <w:noProof/>
          <w:sz w:val="24"/>
          <w:lang w:eastAsia="es-ES"/>
        </w:rPr>
        <w:tab/>
      </w:r>
      <w:r>
        <w:rPr>
          <w:noProof/>
        </w:rPr>
        <w:t>Proceso de compilación</w:t>
      </w:r>
      <w:r>
        <w:rPr>
          <w:noProof/>
        </w:rPr>
        <w:tab/>
      </w:r>
      <w:r>
        <w:rPr>
          <w:noProof/>
        </w:rPr>
        <w:fldChar w:fldCharType="begin"/>
      </w:r>
      <w:r>
        <w:rPr>
          <w:noProof/>
        </w:rPr>
        <w:instrText xml:space="preserve"> PAGEREF _Toc362341700 \h </w:instrText>
      </w:r>
      <w:r>
        <w:rPr>
          <w:noProof/>
        </w:rPr>
      </w:r>
      <w:r>
        <w:rPr>
          <w:noProof/>
        </w:rPr>
        <w:fldChar w:fldCharType="separate"/>
      </w:r>
      <w:r>
        <w:rPr>
          <w:noProof/>
        </w:rPr>
        <w:t>75</w:t>
      </w:r>
      <w:r>
        <w:rPr>
          <w:noProof/>
        </w:rPr>
        <w:fldChar w:fldCharType="end"/>
      </w:r>
    </w:p>
    <w:p w:rsidR="00995E6D" w:rsidRDefault="00995E6D">
      <w:pPr>
        <w:pStyle w:val="TOC2"/>
        <w:rPr>
          <w:smallCaps w:val="0"/>
          <w:noProof/>
          <w:sz w:val="24"/>
          <w:lang w:eastAsia="es-ES"/>
        </w:rPr>
      </w:pPr>
      <w:r>
        <w:rPr>
          <w:noProof/>
        </w:rPr>
        <w:t>12.5</w:t>
      </w:r>
      <w:r>
        <w:rPr>
          <w:smallCaps w:val="0"/>
          <w:noProof/>
          <w:sz w:val="24"/>
          <w:lang w:eastAsia="es-ES"/>
        </w:rPr>
        <w:tab/>
      </w:r>
      <w:r>
        <w:rPr>
          <w:noProof/>
        </w:rPr>
        <w:t>Gestión de la seguridad de un Sistema de Información</w:t>
      </w:r>
      <w:r>
        <w:rPr>
          <w:noProof/>
        </w:rPr>
        <w:tab/>
      </w:r>
      <w:r>
        <w:rPr>
          <w:noProof/>
        </w:rPr>
        <w:fldChar w:fldCharType="begin"/>
      </w:r>
      <w:r>
        <w:rPr>
          <w:noProof/>
        </w:rPr>
        <w:instrText xml:space="preserve"> PAGEREF _Toc362341701 \h </w:instrText>
      </w:r>
      <w:r>
        <w:rPr>
          <w:noProof/>
        </w:rPr>
      </w:r>
      <w:r>
        <w:rPr>
          <w:noProof/>
        </w:rPr>
        <w:fldChar w:fldCharType="separate"/>
      </w:r>
      <w:r>
        <w:rPr>
          <w:noProof/>
        </w:rPr>
        <w:t>76</w:t>
      </w:r>
      <w:r>
        <w:rPr>
          <w:noProof/>
        </w:rPr>
        <w:fldChar w:fldCharType="end"/>
      </w:r>
    </w:p>
    <w:p w:rsidR="00995E6D" w:rsidRDefault="00995E6D">
      <w:pPr>
        <w:pStyle w:val="TOC2"/>
        <w:rPr>
          <w:smallCaps w:val="0"/>
          <w:noProof/>
          <w:sz w:val="24"/>
          <w:lang w:eastAsia="es-ES"/>
        </w:rPr>
      </w:pPr>
      <w:r>
        <w:rPr>
          <w:noProof/>
        </w:rPr>
        <w:t>12.6</w:t>
      </w:r>
      <w:r>
        <w:rPr>
          <w:smallCaps w:val="0"/>
          <w:noProof/>
          <w:sz w:val="24"/>
          <w:lang w:eastAsia="es-ES"/>
        </w:rPr>
        <w:tab/>
      </w:r>
      <w:r>
        <w:rPr>
          <w:noProof/>
        </w:rPr>
        <w:t>Proceso de facturación interna</w:t>
      </w:r>
      <w:r>
        <w:rPr>
          <w:noProof/>
        </w:rPr>
        <w:tab/>
      </w:r>
      <w:r>
        <w:rPr>
          <w:noProof/>
        </w:rPr>
        <w:fldChar w:fldCharType="begin"/>
      </w:r>
      <w:r>
        <w:rPr>
          <w:noProof/>
        </w:rPr>
        <w:instrText xml:space="preserve"> PAGEREF _Toc362341702 \h </w:instrText>
      </w:r>
      <w:r>
        <w:rPr>
          <w:noProof/>
        </w:rPr>
      </w:r>
      <w:r>
        <w:rPr>
          <w:noProof/>
        </w:rPr>
        <w:fldChar w:fldCharType="separate"/>
      </w:r>
      <w:r>
        <w:rPr>
          <w:noProof/>
        </w:rPr>
        <w:t>76</w:t>
      </w:r>
      <w:r>
        <w:rPr>
          <w:noProof/>
        </w:rPr>
        <w:fldChar w:fldCharType="end"/>
      </w:r>
    </w:p>
    <w:p w:rsidR="00995E6D" w:rsidRDefault="00995E6D">
      <w:pPr>
        <w:pStyle w:val="TOC2"/>
        <w:rPr>
          <w:smallCaps w:val="0"/>
          <w:noProof/>
          <w:sz w:val="24"/>
          <w:lang w:eastAsia="es-ES"/>
        </w:rPr>
      </w:pPr>
      <w:r>
        <w:rPr>
          <w:noProof/>
        </w:rPr>
        <w:t>12.7</w:t>
      </w:r>
      <w:r>
        <w:rPr>
          <w:smallCaps w:val="0"/>
          <w:noProof/>
          <w:sz w:val="24"/>
          <w:lang w:eastAsia="es-ES"/>
        </w:rPr>
        <w:tab/>
      </w:r>
      <w:r>
        <w:rPr>
          <w:noProof/>
        </w:rPr>
        <w:t>Procesos de medición y monitorización</w:t>
      </w:r>
      <w:r>
        <w:rPr>
          <w:noProof/>
        </w:rPr>
        <w:tab/>
      </w:r>
      <w:r>
        <w:rPr>
          <w:noProof/>
        </w:rPr>
        <w:fldChar w:fldCharType="begin"/>
      </w:r>
      <w:r>
        <w:rPr>
          <w:noProof/>
        </w:rPr>
        <w:instrText xml:space="preserve"> PAGEREF _Toc362341703 \h </w:instrText>
      </w:r>
      <w:r>
        <w:rPr>
          <w:noProof/>
        </w:rPr>
      </w:r>
      <w:r>
        <w:rPr>
          <w:noProof/>
        </w:rPr>
        <w:fldChar w:fldCharType="separate"/>
      </w:r>
      <w:r>
        <w:rPr>
          <w:noProof/>
        </w:rPr>
        <w:t>76</w:t>
      </w:r>
      <w:r>
        <w:rPr>
          <w:noProof/>
        </w:rPr>
        <w:fldChar w:fldCharType="end"/>
      </w:r>
    </w:p>
    <w:p w:rsidR="00995E6D" w:rsidRDefault="00995E6D">
      <w:pPr>
        <w:pStyle w:val="TOC1"/>
        <w:rPr>
          <w:b w:val="0"/>
          <w:bCs w:val="0"/>
          <w:caps w:val="0"/>
          <w:noProof/>
          <w:sz w:val="24"/>
          <w:lang w:eastAsia="es-ES"/>
        </w:rPr>
      </w:pPr>
      <w:r>
        <w:rPr>
          <w:noProof/>
        </w:rPr>
        <w:t>13</w:t>
      </w:r>
      <w:r>
        <w:rPr>
          <w:b w:val="0"/>
          <w:bCs w:val="0"/>
          <w:caps w:val="0"/>
          <w:noProof/>
          <w:sz w:val="24"/>
          <w:lang w:eastAsia="es-ES"/>
        </w:rPr>
        <w:tab/>
      </w:r>
      <w:r>
        <w:rPr>
          <w:noProof/>
        </w:rPr>
        <w:t>Otros puntos de Mejora</w:t>
      </w:r>
      <w:r>
        <w:rPr>
          <w:noProof/>
        </w:rPr>
        <w:tab/>
      </w:r>
      <w:r>
        <w:rPr>
          <w:noProof/>
        </w:rPr>
        <w:fldChar w:fldCharType="begin"/>
      </w:r>
      <w:r>
        <w:rPr>
          <w:noProof/>
        </w:rPr>
        <w:instrText xml:space="preserve"> PAGEREF _Toc362341704 \h </w:instrText>
      </w:r>
      <w:r>
        <w:rPr>
          <w:noProof/>
        </w:rPr>
      </w:r>
      <w:r>
        <w:rPr>
          <w:noProof/>
        </w:rPr>
        <w:fldChar w:fldCharType="separate"/>
      </w:r>
      <w:r>
        <w:rPr>
          <w:noProof/>
        </w:rPr>
        <w:t>77</w:t>
      </w:r>
      <w:r>
        <w:rPr>
          <w:noProof/>
        </w:rPr>
        <w:fldChar w:fldCharType="end"/>
      </w:r>
    </w:p>
    <w:p w:rsidR="00995E6D" w:rsidRDefault="00995E6D">
      <w:pPr>
        <w:pStyle w:val="TOC2"/>
        <w:rPr>
          <w:smallCaps w:val="0"/>
          <w:noProof/>
          <w:sz w:val="24"/>
          <w:lang w:eastAsia="es-ES"/>
        </w:rPr>
      </w:pPr>
      <w:r>
        <w:rPr>
          <w:noProof/>
        </w:rPr>
        <w:t>13.1</w:t>
      </w:r>
      <w:r>
        <w:rPr>
          <w:smallCaps w:val="0"/>
          <w:noProof/>
          <w:sz w:val="24"/>
          <w:lang w:eastAsia="es-ES"/>
        </w:rPr>
        <w:tab/>
      </w:r>
      <w:r>
        <w:rPr>
          <w:noProof/>
        </w:rPr>
        <w:t>Objetivos</w:t>
      </w:r>
      <w:r>
        <w:rPr>
          <w:noProof/>
        </w:rPr>
        <w:tab/>
      </w:r>
      <w:r>
        <w:rPr>
          <w:noProof/>
        </w:rPr>
        <w:fldChar w:fldCharType="begin"/>
      </w:r>
      <w:r>
        <w:rPr>
          <w:noProof/>
        </w:rPr>
        <w:instrText xml:space="preserve"> PAGEREF _Toc362341705 \h </w:instrText>
      </w:r>
      <w:r>
        <w:rPr>
          <w:noProof/>
        </w:rPr>
      </w:r>
      <w:r>
        <w:rPr>
          <w:noProof/>
        </w:rPr>
        <w:fldChar w:fldCharType="separate"/>
      </w:r>
      <w:r>
        <w:rPr>
          <w:noProof/>
        </w:rPr>
        <w:t>77</w:t>
      </w:r>
      <w:r>
        <w:rPr>
          <w:noProof/>
        </w:rPr>
        <w:fldChar w:fldCharType="end"/>
      </w:r>
    </w:p>
    <w:p w:rsidR="00995E6D" w:rsidRDefault="00995E6D">
      <w:pPr>
        <w:pStyle w:val="TOC2"/>
        <w:rPr>
          <w:smallCaps w:val="0"/>
          <w:noProof/>
          <w:sz w:val="24"/>
          <w:lang w:eastAsia="es-ES"/>
        </w:rPr>
      </w:pPr>
      <w:r>
        <w:rPr>
          <w:noProof/>
        </w:rPr>
        <w:t>13.2</w:t>
      </w:r>
      <w:r>
        <w:rPr>
          <w:smallCaps w:val="0"/>
          <w:noProof/>
          <w:sz w:val="24"/>
          <w:lang w:eastAsia="es-ES"/>
        </w:rPr>
        <w:tab/>
      </w:r>
      <w:r>
        <w:rPr>
          <w:noProof/>
        </w:rPr>
        <w:t>Optimización de la Arquitectura Altamira</w:t>
      </w:r>
      <w:r>
        <w:rPr>
          <w:noProof/>
        </w:rPr>
        <w:tab/>
      </w:r>
      <w:r>
        <w:rPr>
          <w:noProof/>
        </w:rPr>
        <w:fldChar w:fldCharType="begin"/>
      </w:r>
      <w:r>
        <w:rPr>
          <w:noProof/>
        </w:rPr>
        <w:instrText xml:space="preserve"> PAGEREF _Toc362341706 \h </w:instrText>
      </w:r>
      <w:r>
        <w:rPr>
          <w:noProof/>
        </w:rPr>
      </w:r>
      <w:r>
        <w:rPr>
          <w:noProof/>
        </w:rPr>
        <w:fldChar w:fldCharType="separate"/>
      </w:r>
      <w:r>
        <w:rPr>
          <w:noProof/>
        </w:rPr>
        <w:t>77</w:t>
      </w:r>
      <w:r>
        <w:rPr>
          <w:noProof/>
        </w:rPr>
        <w:fldChar w:fldCharType="end"/>
      </w:r>
    </w:p>
    <w:p w:rsidR="00995E6D" w:rsidRDefault="00995E6D">
      <w:pPr>
        <w:pStyle w:val="TOC2"/>
        <w:rPr>
          <w:smallCaps w:val="0"/>
          <w:noProof/>
          <w:sz w:val="24"/>
          <w:lang w:eastAsia="es-ES"/>
        </w:rPr>
      </w:pPr>
      <w:r>
        <w:rPr>
          <w:noProof/>
        </w:rPr>
        <w:t>13.3</w:t>
      </w:r>
      <w:r>
        <w:rPr>
          <w:smallCaps w:val="0"/>
          <w:noProof/>
          <w:sz w:val="24"/>
          <w:lang w:eastAsia="es-ES"/>
        </w:rPr>
        <w:tab/>
      </w:r>
      <w:r>
        <w:rPr>
          <w:noProof/>
        </w:rPr>
        <w:t>Optimización de la arquitectura de canales</w:t>
      </w:r>
      <w:r>
        <w:rPr>
          <w:noProof/>
        </w:rPr>
        <w:tab/>
      </w:r>
      <w:r>
        <w:rPr>
          <w:noProof/>
        </w:rPr>
        <w:fldChar w:fldCharType="begin"/>
      </w:r>
      <w:r>
        <w:rPr>
          <w:noProof/>
        </w:rPr>
        <w:instrText xml:space="preserve"> PAGEREF _Toc362341707 \h </w:instrText>
      </w:r>
      <w:r>
        <w:rPr>
          <w:noProof/>
        </w:rPr>
      </w:r>
      <w:r>
        <w:rPr>
          <w:noProof/>
        </w:rPr>
        <w:fldChar w:fldCharType="separate"/>
      </w:r>
      <w:r>
        <w:rPr>
          <w:noProof/>
        </w:rPr>
        <w:t>77</w:t>
      </w:r>
      <w:r>
        <w:rPr>
          <w:noProof/>
        </w:rPr>
        <w:fldChar w:fldCharType="end"/>
      </w:r>
    </w:p>
    <w:p w:rsidR="00995E6D" w:rsidRDefault="00995E6D">
      <w:pPr>
        <w:pStyle w:val="TOC2"/>
        <w:rPr>
          <w:smallCaps w:val="0"/>
          <w:noProof/>
          <w:sz w:val="24"/>
          <w:lang w:eastAsia="es-ES"/>
        </w:rPr>
      </w:pPr>
      <w:r>
        <w:rPr>
          <w:noProof/>
        </w:rPr>
        <w:t>13.4</w:t>
      </w:r>
      <w:r>
        <w:rPr>
          <w:smallCaps w:val="0"/>
          <w:noProof/>
          <w:sz w:val="24"/>
          <w:lang w:eastAsia="es-ES"/>
        </w:rPr>
        <w:tab/>
      </w:r>
      <w:r>
        <w:rPr>
          <w:noProof/>
        </w:rPr>
        <w:t>Proceso de promoción del software</w:t>
      </w:r>
      <w:r>
        <w:rPr>
          <w:noProof/>
        </w:rPr>
        <w:tab/>
      </w:r>
      <w:r>
        <w:rPr>
          <w:noProof/>
        </w:rPr>
        <w:fldChar w:fldCharType="begin"/>
      </w:r>
      <w:r>
        <w:rPr>
          <w:noProof/>
        </w:rPr>
        <w:instrText xml:space="preserve"> PAGEREF _Toc362341708 \h </w:instrText>
      </w:r>
      <w:r>
        <w:rPr>
          <w:noProof/>
        </w:rPr>
      </w:r>
      <w:r>
        <w:rPr>
          <w:noProof/>
        </w:rPr>
        <w:fldChar w:fldCharType="separate"/>
      </w:r>
      <w:r>
        <w:rPr>
          <w:noProof/>
        </w:rPr>
        <w:t>77</w:t>
      </w:r>
      <w:r>
        <w:rPr>
          <w:noProof/>
        </w:rPr>
        <w:fldChar w:fldCharType="end"/>
      </w:r>
    </w:p>
    <w:p w:rsidR="00995E6D" w:rsidRDefault="00995E6D">
      <w:pPr>
        <w:pStyle w:val="TOC2"/>
        <w:rPr>
          <w:smallCaps w:val="0"/>
          <w:noProof/>
          <w:sz w:val="24"/>
          <w:lang w:eastAsia="es-ES"/>
        </w:rPr>
      </w:pPr>
      <w:r>
        <w:rPr>
          <w:noProof/>
        </w:rPr>
        <w:t>13.5</w:t>
      </w:r>
      <w:r>
        <w:rPr>
          <w:smallCaps w:val="0"/>
          <w:noProof/>
          <w:sz w:val="24"/>
          <w:lang w:eastAsia="es-ES"/>
        </w:rPr>
        <w:tab/>
      </w:r>
      <w:r>
        <w:rPr>
          <w:noProof/>
        </w:rPr>
        <w:t>Uso de herramientas de desarrollo integrado</w:t>
      </w:r>
      <w:r>
        <w:rPr>
          <w:noProof/>
        </w:rPr>
        <w:tab/>
      </w:r>
      <w:r>
        <w:rPr>
          <w:noProof/>
        </w:rPr>
        <w:fldChar w:fldCharType="begin"/>
      </w:r>
      <w:r>
        <w:rPr>
          <w:noProof/>
        </w:rPr>
        <w:instrText xml:space="preserve"> PAGEREF _Toc362341709 \h </w:instrText>
      </w:r>
      <w:r>
        <w:rPr>
          <w:noProof/>
        </w:rPr>
      </w:r>
      <w:r>
        <w:rPr>
          <w:noProof/>
        </w:rPr>
        <w:fldChar w:fldCharType="separate"/>
      </w:r>
      <w:r>
        <w:rPr>
          <w:noProof/>
        </w:rPr>
        <w:t>77</w:t>
      </w:r>
      <w:r>
        <w:rPr>
          <w:noProof/>
        </w:rPr>
        <w:fldChar w:fldCharType="end"/>
      </w:r>
    </w:p>
    <w:p w:rsidR="00995E6D" w:rsidRDefault="00995E6D">
      <w:pPr>
        <w:pStyle w:val="TOC2"/>
        <w:rPr>
          <w:smallCaps w:val="0"/>
          <w:noProof/>
          <w:sz w:val="24"/>
          <w:lang w:eastAsia="es-ES"/>
        </w:rPr>
      </w:pPr>
      <w:r w:rsidRPr="00A90F2D">
        <w:rPr>
          <w:noProof/>
          <w:lang w:val="pt-BR"/>
        </w:rPr>
        <w:t>13.6</w:t>
      </w:r>
      <w:r>
        <w:rPr>
          <w:smallCaps w:val="0"/>
          <w:noProof/>
          <w:sz w:val="24"/>
          <w:lang w:eastAsia="es-ES"/>
        </w:rPr>
        <w:tab/>
      </w:r>
      <w:r w:rsidRPr="00A90F2D">
        <w:rPr>
          <w:noProof/>
          <w:lang w:val="pt-BR"/>
        </w:rPr>
        <w:t>Right Sizing:  Uso de arquitecturas distribuida</w:t>
      </w:r>
      <w:r>
        <w:rPr>
          <w:noProof/>
        </w:rPr>
        <w:tab/>
      </w:r>
      <w:r>
        <w:rPr>
          <w:noProof/>
        </w:rPr>
        <w:fldChar w:fldCharType="begin"/>
      </w:r>
      <w:r>
        <w:rPr>
          <w:noProof/>
        </w:rPr>
        <w:instrText xml:space="preserve"> PAGEREF _Toc362341710 \h </w:instrText>
      </w:r>
      <w:r>
        <w:rPr>
          <w:noProof/>
        </w:rPr>
      </w:r>
      <w:r>
        <w:rPr>
          <w:noProof/>
        </w:rPr>
        <w:fldChar w:fldCharType="separate"/>
      </w:r>
      <w:r>
        <w:rPr>
          <w:noProof/>
        </w:rPr>
        <w:t>77</w:t>
      </w:r>
      <w:r>
        <w:rPr>
          <w:noProof/>
        </w:rPr>
        <w:fldChar w:fldCharType="end"/>
      </w:r>
    </w:p>
    <w:p w:rsidR="00995E6D" w:rsidRDefault="00995E6D">
      <w:pPr>
        <w:pStyle w:val="TOC2"/>
        <w:rPr>
          <w:smallCaps w:val="0"/>
          <w:noProof/>
          <w:sz w:val="24"/>
          <w:lang w:eastAsia="es-ES"/>
        </w:rPr>
      </w:pPr>
      <w:r>
        <w:rPr>
          <w:noProof/>
        </w:rPr>
        <w:t>13.7</w:t>
      </w:r>
      <w:r>
        <w:rPr>
          <w:smallCaps w:val="0"/>
          <w:noProof/>
          <w:sz w:val="24"/>
          <w:lang w:eastAsia="es-ES"/>
        </w:rPr>
        <w:tab/>
      </w:r>
      <w:r>
        <w:rPr>
          <w:noProof/>
        </w:rPr>
        <w:t>SOA y CICS WebServices</w:t>
      </w:r>
      <w:r>
        <w:rPr>
          <w:noProof/>
        </w:rPr>
        <w:tab/>
      </w:r>
      <w:r>
        <w:rPr>
          <w:noProof/>
        </w:rPr>
        <w:fldChar w:fldCharType="begin"/>
      </w:r>
      <w:r>
        <w:rPr>
          <w:noProof/>
        </w:rPr>
        <w:instrText xml:space="preserve"> PAGEREF _Toc362341711 \h </w:instrText>
      </w:r>
      <w:r>
        <w:rPr>
          <w:noProof/>
        </w:rPr>
      </w:r>
      <w:r>
        <w:rPr>
          <w:noProof/>
        </w:rPr>
        <w:fldChar w:fldCharType="separate"/>
      </w:r>
      <w:r>
        <w:rPr>
          <w:noProof/>
        </w:rPr>
        <w:t>77</w:t>
      </w:r>
      <w:r>
        <w:rPr>
          <w:noProof/>
        </w:rPr>
        <w:fldChar w:fldCharType="end"/>
      </w:r>
    </w:p>
    <w:p w:rsidR="00995E6D" w:rsidRDefault="00995E6D">
      <w:pPr>
        <w:pStyle w:val="TOC1"/>
        <w:rPr>
          <w:b w:val="0"/>
          <w:bCs w:val="0"/>
          <w:caps w:val="0"/>
          <w:noProof/>
          <w:sz w:val="24"/>
          <w:lang w:eastAsia="es-ES"/>
        </w:rPr>
      </w:pPr>
      <w:r>
        <w:rPr>
          <w:noProof/>
        </w:rPr>
        <w:t>14</w:t>
      </w:r>
      <w:r>
        <w:rPr>
          <w:b w:val="0"/>
          <w:bCs w:val="0"/>
          <w:caps w:val="0"/>
          <w:noProof/>
          <w:sz w:val="24"/>
          <w:lang w:eastAsia="es-ES"/>
        </w:rPr>
        <w:tab/>
      </w:r>
      <w:r>
        <w:rPr>
          <w:noProof/>
        </w:rPr>
        <w:t>Procesos de análisis</w:t>
      </w:r>
      <w:r>
        <w:rPr>
          <w:noProof/>
        </w:rPr>
        <w:tab/>
      </w:r>
      <w:r>
        <w:rPr>
          <w:noProof/>
        </w:rPr>
        <w:fldChar w:fldCharType="begin"/>
      </w:r>
      <w:r>
        <w:rPr>
          <w:noProof/>
        </w:rPr>
        <w:instrText xml:space="preserve"> PAGEREF _Toc362341712 \h </w:instrText>
      </w:r>
      <w:r>
        <w:rPr>
          <w:noProof/>
        </w:rPr>
      </w:r>
      <w:r>
        <w:rPr>
          <w:noProof/>
        </w:rPr>
        <w:fldChar w:fldCharType="separate"/>
      </w:r>
      <w:r>
        <w:rPr>
          <w:noProof/>
        </w:rPr>
        <w:t>78</w:t>
      </w:r>
      <w:r>
        <w:rPr>
          <w:noProof/>
        </w:rPr>
        <w:fldChar w:fldCharType="end"/>
      </w:r>
    </w:p>
    <w:p w:rsidR="00995E6D" w:rsidRDefault="00995E6D">
      <w:pPr>
        <w:pStyle w:val="TOC2"/>
        <w:rPr>
          <w:smallCaps w:val="0"/>
          <w:noProof/>
          <w:sz w:val="24"/>
          <w:lang w:eastAsia="es-ES"/>
        </w:rPr>
      </w:pPr>
      <w:r>
        <w:rPr>
          <w:noProof/>
        </w:rPr>
        <w:t>14.1</w:t>
      </w:r>
      <w:r>
        <w:rPr>
          <w:smallCaps w:val="0"/>
          <w:noProof/>
          <w:sz w:val="24"/>
          <w:lang w:eastAsia="es-ES"/>
        </w:rPr>
        <w:tab/>
      </w:r>
      <w:r>
        <w:rPr>
          <w:noProof/>
        </w:rPr>
        <w:t>Proceso de registros SMF</w:t>
      </w:r>
      <w:r>
        <w:rPr>
          <w:noProof/>
        </w:rPr>
        <w:tab/>
      </w:r>
      <w:r>
        <w:rPr>
          <w:noProof/>
        </w:rPr>
        <w:fldChar w:fldCharType="begin"/>
      </w:r>
      <w:r>
        <w:rPr>
          <w:noProof/>
        </w:rPr>
        <w:instrText xml:space="preserve"> PAGEREF _Toc362341713 \h </w:instrText>
      </w:r>
      <w:r>
        <w:rPr>
          <w:noProof/>
        </w:rPr>
      </w:r>
      <w:r>
        <w:rPr>
          <w:noProof/>
        </w:rPr>
        <w:fldChar w:fldCharType="separate"/>
      </w:r>
      <w:r>
        <w:rPr>
          <w:noProof/>
        </w:rPr>
        <w:t>78</w:t>
      </w:r>
      <w:r>
        <w:rPr>
          <w:noProof/>
        </w:rPr>
        <w:fldChar w:fldCharType="end"/>
      </w:r>
    </w:p>
    <w:p w:rsidR="00995E6D" w:rsidRDefault="00995E6D">
      <w:pPr>
        <w:pStyle w:val="TOC2"/>
        <w:rPr>
          <w:smallCaps w:val="0"/>
          <w:noProof/>
          <w:sz w:val="24"/>
          <w:lang w:eastAsia="es-ES"/>
        </w:rPr>
      </w:pPr>
      <w:r>
        <w:rPr>
          <w:noProof/>
        </w:rPr>
        <w:t>14.2</w:t>
      </w:r>
      <w:r>
        <w:rPr>
          <w:smallCaps w:val="0"/>
          <w:noProof/>
          <w:sz w:val="24"/>
          <w:lang w:eastAsia="es-ES"/>
        </w:rPr>
        <w:tab/>
      </w:r>
      <w:r>
        <w:rPr>
          <w:noProof/>
        </w:rPr>
        <w:t>Proceso de registros de la tabla CICS_T_TRAN_T</w:t>
      </w:r>
      <w:r>
        <w:rPr>
          <w:noProof/>
        </w:rPr>
        <w:tab/>
      </w:r>
      <w:r>
        <w:rPr>
          <w:noProof/>
        </w:rPr>
        <w:fldChar w:fldCharType="begin"/>
      </w:r>
      <w:r>
        <w:rPr>
          <w:noProof/>
        </w:rPr>
        <w:instrText xml:space="preserve"> PAGEREF _Toc362341714 \h </w:instrText>
      </w:r>
      <w:r>
        <w:rPr>
          <w:noProof/>
        </w:rPr>
      </w:r>
      <w:r>
        <w:rPr>
          <w:noProof/>
        </w:rPr>
        <w:fldChar w:fldCharType="separate"/>
      </w:r>
      <w:r>
        <w:rPr>
          <w:noProof/>
        </w:rPr>
        <w:t>78</w:t>
      </w:r>
      <w:r>
        <w:rPr>
          <w:noProof/>
        </w:rPr>
        <w:fldChar w:fldCharType="end"/>
      </w:r>
    </w:p>
    <w:p w:rsidR="00995E6D" w:rsidRDefault="00995E6D">
      <w:pPr>
        <w:pStyle w:val="TOC2"/>
        <w:rPr>
          <w:smallCaps w:val="0"/>
          <w:noProof/>
          <w:sz w:val="24"/>
          <w:lang w:eastAsia="es-ES"/>
        </w:rPr>
      </w:pPr>
      <w:r>
        <w:rPr>
          <w:noProof/>
        </w:rPr>
        <w:t>14.3</w:t>
      </w:r>
      <w:r>
        <w:rPr>
          <w:smallCaps w:val="0"/>
          <w:noProof/>
          <w:sz w:val="24"/>
          <w:lang w:eastAsia="es-ES"/>
        </w:rPr>
        <w:tab/>
      </w:r>
      <w:r>
        <w:rPr>
          <w:noProof/>
        </w:rPr>
        <w:t>Proceso de la información de Tivoli Decision Support</w:t>
      </w:r>
      <w:r>
        <w:rPr>
          <w:noProof/>
        </w:rPr>
        <w:tab/>
      </w:r>
      <w:r>
        <w:rPr>
          <w:noProof/>
        </w:rPr>
        <w:fldChar w:fldCharType="begin"/>
      </w:r>
      <w:r>
        <w:rPr>
          <w:noProof/>
        </w:rPr>
        <w:instrText xml:space="preserve"> PAGEREF _Toc362341715 \h </w:instrText>
      </w:r>
      <w:r>
        <w:rPr>
          <w:noProof/>
        </w:rPr>
      </w:r>
      <w:r>
        <w:rPr>
          <w:noProof/>
        </w:rPr>
        <w:fldChar w:fldCharType="separate"/>
      </w:r>
      <w:r>
        <w:rPr>
          <w:noProof/>
        </w:rPr>
        <w:t>78</w:t>
      </w:r>
      <w:r>
        <w:rPr>
          <w:noProof/>
        </w:rPr>
        <w:fldChar w:fldCharType="end"/>
      </w:r>
    </w:p>
    <w:p w:rsidR="00995E6D" w:rsidRDefault="00995E6D">
      <w:pPr>
        <w:pStyle w:val="TOC2"/>
        <w:rPr>
          <w:smallCaps w:val="0"/>
          <w:noProof/>
          <w:sz w:val="24"/>
          <w:lang w:eastAsia="es-ES"/>
        </w:rPr>
      </w:pPr>
      <w:r>
        <w:rPr>
          <w:noProof/>
        </w:rPr>
        <w:t>14.4</w:t>
      </w:r>
      <w:r>
        <w:rPr>
          <w:smallCaps w:val="0"/>
          <w:noProof/>
          <w:sz w:val="24"/>
          <w:lang w:eastAsia="es-ES"/>
        </w:rPr>
        <w:tab/>
      </w:r>
      <w:r>
        <w:rPr>
          <w:noProof/>
        </w:rPr>
        <w:t>Proceso de registros de logging</w:t>
      </w:r>
      <w:r>
        <w:rPr>
          <w:noProof/>
        </w:rPr>
        <w:tab/>
      </w:r>
      <w:r>
        <w:rPr>
          <w:noProof/>
        </w:rPr>
        <w:fldChar w:fldCharType="begin"/>
      </w:r>
      <w:r>
        <w:rPr>
          <w:noProof/>
        </w:rPr>
        <w:instrText xml:space="preserve"> PAGEREF _Toc362341716 \h </w:instrText>
      </w:r>
      <w:r>
        <w:rPr>
          <w:noProof/>
        </w:rPr>
      </w:r>
      <w:r>
        <w:rPr>
          <w:noProof/>
        </w:rPr>
        <w:fldChar w:fldCharType="separate"/>
      </w:r>
      <w:r>
        <w:rPr>
          <w:noProof/>
        </w:rPr>
        <w:t>78</w:t>
      </w:r>
      <w:r>
        <w:rPr>
          <w:noProof/>
        </w:rPr>
        <w:fldChar w:fldCharType="end"/>
      </w:r>
    </w:p>
    <w:p w:rsidR="00995E6D" w:rsidRDefault="00995E6D">
      <w:pPr>
        <w:pStyle w:val="TOC2"/>
        <w:rPr>
          <w:smallCaps w:val="0"/>
          <w:noProof/>
          <w:sz w:val="24"/>
          <w:lang w:eastAsia="es-ES"/>
        </w:rPr>
      </w:pPr>
      <w:r>
        <w:rPr>
          <w:noProof/>
        </w:rPr>
        <w:t>14.5</w:t>
      </w:r>
      <w:r>
        <w:rPr>
          <w:smallCaps w:val="0"/>
          <w:noProof/>
          <w:sz w:val="24"/>
          <w:lang w:eastAsia="es-ES"/>
        </w:rPr>
        <w:tab/>
      </w:r>
      <w:r>
        <w:rPr>
          <w:noProof/>
        </w:rPr>
        <w:t>Proceso de análisis de árboles de programas</w:t>
      </w:r>
      <w:r>
        <w:rPr>
          <w:noProof/>
        </w:rPr>
        <w:tab/>
      </w:r>
      <w:r>
        <w:rPr>
          <w:noProof/>
        </w:rPr>
        <w:fldChar w:fldCharType="begin"/>
      </w:r>
      <w:r>
        <w:rPr>
          <w:noProof/>
        </w:rPr>
        <w:instrText xml:space="preserve"> PAGEREF _Toc362341717 \h </w:instrText>
      </w:r>
      <w:r>
        <w:rPr>
          <w:noProof/>
        </w:rPr>
      </w:r>
      <w:r>
        <w:rPr>
          <w:noProof/>
        </w:rPr>
        <w:fldChar w:fldCharType="separate"/>
      </w:r>
      <w:r>
        <w:rPr>
          <w:noProof/>
        </w:rPr>
        <w:t>78</w:t>
      </w:r>
      <w:r>
        <w:rPr>
          <w:noProof/>
        </w:rPr>
        <w:fldChar w:fldCharType="end"/>
      </w:r>
    </w:p>
    <w:p w:rsidR="00995E6D" w:rsidRDefault="00995E6D">
      <w:pPr>
        <w:pStyle w:val="TOC2"/>
        <w:rPr>
          <w:smallCaps w:val="0"/>
          <w:noProof/>
          <w:sz w:val="24"/>
          <w:lang w:eastAsia="es-ES"/>
        </w:rPr>
      </w:pPr>
      <w:r>
        <w:rPr>
          <w:noProof/>
        </w:rPr>
        <w:t>14.6</w:t>
      </w:r>
      <w:r>
        <w:rPr>
          <w:smallCaps w:val="0"/>
          <w:noProof/>
          <w:sz w:val="24"/>
          <w:lang w:eastAsia="es-ES"/>
        </w:rPr>
        <w:tab/>
      </w:r>
      <w:r>
        <w:rPr>
          <w:noProof/>
        </w:rPr>
        <w:t>Proceso de análisis de programas</w:t>
      </w:r>
      <w:r>
        <w:rPr>
          <w:noProof/>
        </w:rPr>
        <w:tab/>
      </w:r>
      <w:r>
        <w:rPr>
          <w:noProof/>
        </w:rPr>
        <w:fldChar w:fldCharType="begin"/>
      </w:r>
      <w:r>
        <w:rPr>
          <w:noProof/>
        </w:rPr>
        <w:instrText xml:space="preserve"> PAGEREF _Toc362341718 \h </w:instrText>
      </w:r>
      <w:r>
        <w:rPr>
          <w:noProof/>
        </w:rPr>
      </w:r>
      <w:r>
        <w:rPr>
          <w:noProof/>
        </w:rPr>
        <w:fldChar w:fldCharType="separate"/>
      </w:r>
      <w:r>
        <w:rPr>
          <w:noProof/>
        </w:rPr>
        <w:t>78</w:t>
      </w:r>
      <w:r>
        <w:rPr>
          <w:noProof/>
        </w:rPr>
        <w:fldChar w:fldCharType="end"/>
      </w:r>
    </w:p>
    <w:p w:rsidR="00995E6D" w:rsidRDefault="00995E6D">
      <w:pPr>
        <w:pStyle w:val="TOC2"/>
        <w:rPr>
          <w:smallCaps w:val="0"/>
          <w:noProof/>
          <w:sz w:val="24"/>
          <w:lang w:eastAsia="es-ES"/>
        </w:rPr>
      </w:pPr>
      <w:r>
        <w:rPr>
          <w:noProof/>
        </w:rPr>
        <w:t>14.7</w:t>
      </w:r>
      <w:r>
        <w:rPr>
          <w:smallCaps w:val="0"/>
          <w:noProof/>
          <w:sz w:val="24"/>
          <w:lang w:eastAsia="es-ES"/>
        </w:rPr>
        <w:tab/>
      </w:r>
      <w:r>
        <w:rPr>
          <w:noProof/>
        </w:rPr>
        <w:t>Proceso de análisis de sentencias CICS</w:t>
      </w:r>
      <w:r>
        <w:rPr>
          <w:noProof/>
        </w:rPr>
        <w:tab/>
      </w:r>
      <w:r>
        <w:rPr>
          <w:noProof/>
        </w:rPr>
        <w:fldChar w:fldCharType="begin"/>
      </w:r>
      <w:r>
        <w:rPr>
          <w:noProof/>
        </w:rPr>
        <w:instrText xml:space="preserve"> PAGEREF _Toc362341719 \h </w:instrText>
      </w:r>
      <w:r>
        <w:rPr>
          <w:noProof/>
        </w:rPr>
      </w:r>
      <w:r>
        <w:rPr>
          <w:noProof/>
        </w:rPr>
        <w:fldChar w:fldCharType="separate"/>
      </w:r>
      <w:r>
        <w:rPr>
          <w:noProof/>
        </w:rPr>
        <w:t>78</w:t>
      </w:r>
      <w:r>
        <w:rPr>
          <w:noProof/>
        </w:rPr>
        <w:fldChar w:fldCharType="end"/>
      </w:r>
    </w:p>
    <w:p w:rsidR="00995E6D" w:rsidRDefault="00995E6D">
      <w:pPr>
        <w:pStyle w:val="TOC2"/>
        <w:rPr>
          <w:smallCaps w:val="0"/>
          <w:noProof/>
          <w:sz w:val="24"/>
          <w:lang w:eastAsia="es-ES"/>
        </w:rPr>
      </w:pPr>
      <w:r>
        <w:rPr>
          <w:noProof/>
        </w:rPr>
        <w:t>14.8</w:t>
      </w:r>
      <w:r>
        <w:rPr>
          <w:smallCaps w:val="0"/>
          <w:noProof/>
          <w:sz w:val="24"/>
          <w:lang w:eastAsia="es-ES"/>
        </w:rPr>
        <w:tab/>
      </w:r>
      <w:r>
        <w:rPr>
          <w:noProof/>
        </w:rPr>
        <w:t>Proceso de análisis de predicados SQL</w:t>
      </w:r>
      <w:r>
        <w:rPr>
          <w:noProof/>
        </w:rPr>
        <w:tab/>
      </w:r>
      <w:r>
        <w:rPr>
          <w:noProof/>
        </w:rPr>
        <w:fldChar w:fldCharType="begin"/>
      </w:r>
      <w:r>
        <w:rPr>
          <w:noProof/>
        </w:rPr>
        <w:instrText xml:space="preserve"> PAGEREF _Toc362341720 \h </w:instrText>
      </w:r>
      <w:r>
        <w:rPr>
          <w:noProof/>
        </w:rPr>
      </w:r>
      <w:r>
        <w:rPr>
          <w:noProof/>
        </w:rPr>
        <w:fldChar w:fldCharType="separate"/>
      </w:r>
      <w:r>
        <w:rPr>
          <w:noProof/>
        </w:rPr>
        <w:t>78</w:t>
      </w:r>
      <w:r>
        <w:rPr>
          <w:noProof/>
        </w:rPr>
        <w:fldChar w:fldCharType="end"/>
      </w:r>
    </w:p>
    <w:p w:rsidR="00995E6D" w:rsidRDefault="00995E6D">
      <w:pPr>
        <w:pStyle w:val="TOC2"/>
        <w:rPr>
          <w:smallCaps w:val="0"/>
          <w:noProof/>
          <w:sz w:val="24"/>
          <w:lang w:eastAsia="es-ES"/>
        </w:rPr>
      </w:pPr>
      <w:r>
        <w:rPr>
          <w:noProof/>
        </w:rPr>
        <w:t>14.9</w:t>
      </w:r>
      <w:r>
        <w:rPr>
          <w:smallCaps w:val="0"/>
          <w:noProof/>
          <w:sz w:val="24"/>
          <w:lang w:eastAsia="es-ES"/>
        </w:rPr>
        <w:tab/>
      </w:r>
      <w:r>
        <w:rPr>
          <w:noProof/>
        </w:rPr>
        <w:t>Proceso de extracción de datos de estadisticas</w:t>
      </w:r>
      <w:r>
        <w:rPr>
          <w:noProof/>
        </w:rPr>
        <w:tab/>
      </w:r>
      <w:r>
        <w:rPr>
          <w:noProof/>
        </w:rPr>
        <w:fldChar w:fldCharType="begin"/>
      </w:r>
      <w:r>
        <w:rPr>
          <w:noProof/>
        </w:rPr>
        <w:instrText xml:space="preserve"> PAGEREF _Toc362341721 \h </w:instrText>
      </w:r>
      <w:r>
        <w:rPr>
          <w:noProof/>
        </w:rPr>
      </w:r>
      <w:r>
        <w:rPr>
          <w:noProof/>
        </w:rPr>
        <w:fldChar w:fldCharType="separate"/>
      </w:r>
      <w:r>
        <w:rPr>
          <w:noProof/>
        </w:rPr>
        <w:t>78</w:t>
      </w:r>
      <w:r>
        <w:rPr>
          <w:noProof/>
        </w:rPr>
        <w:fldChar w:fldCharType="end"/>
      </w:r>
    </w:p>
    <w:p w:rsidR="00995E6D" w:rsidRDefault="00995E6D">
      <w:pPr>
        <w:pStyle w:val="TOC2"/>
        <w:rPr>
          <w:smallCaps w:val="0"/>
          <w:noProof/>
          <w:sz w:val="24"/>
          <w:lang w:eastAsia="es-ES"/>
        </w:rPr>
      </w:pPr>
      <w:r>
        <w:rPr>
          <w:noProof/>
        </w:rPr>
        <w:t>14.10</w:t>
      </w:r>
      <w:r>
        <w:rPr>
          <w:smallCaps w:val="0"/>
          <w:noProof/>
          <w:sz w:val="24"/>
          <w:lang w:eastAsia="es-ES"/>
        </w:rPr>
        <w:tab/>
      </w:r>
      <w:r>
        <w:rPr>
          <w:noProof/>
        </w:rPr>
        <w:t>Proceso de análisis de la evolución de Escenarios Comerciales</w:t>
      </w:r>
      <w:r>
        <w:rPr>
          <w:noProof/>
        </w:rPr>
        <w:tab/>
      </w:r>
      <w:r>
        <w:rPr>
          <w:noProof/>
        </w:rPr>
        <w:fldChar w:fldCharType="begin"/>
      </w:r>
      <w:r>
        <w:rPr>
          <w:noProof/>
        </w:rPr>
        <w:instrText xml:space="preserve"> PAGEREF _Toc362341722 \h </w:instrText>
      </w:r>
      <w:r>
        <w:rPr>
          <w:noProof/>
        </w:rPr>
      </w:r>
      <w:r>
        <w:rPr>
          <w:noProof/>
        </w:rPr>
        <w:fldChar w:fldCharType="separate"/>
      </w:r>
      <w:r>
        <w:rPr>
          <w:noProof/>
        </w:rPr>
        <w:t>79</w:t>
      </w:r>
      <w:r>
        <w:rPr>
          <w:noProof/>
        </w:rPr>
        <w:fldChar w:fldCharType="end"/>
      </w:r>
    </w:p>
    <w:p w:rsidR="00995E6D" w:rsidRDefault="00995E6D">
      <w:pPr>
        <w:pStyle w:val="TOC2"/>
        <w:rPr>
          <w:smallCaps w:val="0"/>
          <w:noProof/>
          <w:sz w:val="24"/>
          <w:lang w:eastAsia="es-ES"/>
        </w:rPr>
      </w:pPr>
      <w:r>
        <w:rPr>
          <w:noProof/>
        </w:rPr>
        <w:lastRenderedPageBreak/>
        <w:t>14.11</w:t>
      </w:r>
      <w:r>
        <w:rPr>
          <w:smallCaps w:val="0"/>
          <w:noProof/>
          <w:sz w:val="24"/>
          <w:lang w:eastAsia="es-ES"/>
        </w:rPr>
        <w:tab/>
      </w:r>
      <w:r>
        <w:rPr>
          <w:noProof/>
        </w:rPr>
        <w:t>Proceso de obtención de la definición de transacciones</w:t>
      </w:r>
      <w:r>
        <w:rPr>
          <w:noProof/>
        </w:rPr>
        <w:tab/>
      </w:r>
      <w:r>
        <w:rPr>
          <w:noProof/>
        </w:rPr>
        <w:fldChar w:fldCharType="begin"/>
      </w:r>
      <w:r>
        <w:rPr>
          <w:noProof/>
        </w:rPr>
        <w:instrText xml:space="preserve"> PAGEREF _Toc362341723 \h </w:instrText>
      </w:r>
      <w:r>
        <w:rPr>
          <w:noProof/>
        </w:rPr>
      </w:r>
      <w:r>
        <w:rPr>
          <w:noProof/>
        </w:rPr>
        <w:fldChar w:fldCharType="separate"/>
      </w:r>
      <w:r>
        <w:rPr>
          <w:noProof/>
        </w:rPr>
        <w:t>79</w:t>
      </w:r>
      <w:r>
        <w:rPr>
          <w:noProof/>
        </w:rPr>
        <w:fldChar w:fldCharType="end"/>
      </w:r>
    </w:p>
    <w:p w:rsidR="00995E6D" w:rsidRDefault="00995E6D">
      <w:pPr>
        <w:pStyle w:val="TOC1"/>
        <w:rPr>
          <w:b w:val="0"/>
          <w:bCs w:val="0"/>
          <w:caps w:val="0"/>
          <w:noProof/>
          <w:sz w:val="24"/>
          <w:lang w:eastAsia="es-ES"/>
        </w:rPr>
      </w:pPr>
      <w:r>
        <w:rPr>
          <w:noProof/>
        </w:rPr>
        <w:t>15</w:t>
      </w:r>
      <w:r>
        <w:rPr>
          <w:b w:val="0"/>
          <w:bCs w:val="0"/>
          <w:caps w:val="0"/>
          <w:noProof/>
          <w:sz w:val="24"/>
          <w:lang w:eastAsia="es-ES"/>
        </w:rPr>
        <w:tab/>
      </w:r>
      <w:r>
        <w:rPr>
          <w:noProof/>
        </w:rPr>
        <w:t>Software y Herramientas</w:t>
      </w:r>
      <w:r>
        <w:rPr>
          <w:noProof/>
        </w:rPr>
        <w:tab/>
      </w:r>
      <w:r>
        <w:rPr>
          <w:noProof/>
        </w:rPr>
        <w:fldChar w:fldCharType="begin"/>
      </w:r>
      <w:r>
        <w:rPr>
          <w:noProof/>
        </w:rPr>
        <w:instrText xml:space="preserve"> PAGEREF _Toc362341724 \h </w:instrText>
      </w:r>
      <w:r>
        <w:rPr>
          <w:noProof/>
        </w:rPr>
      </w:r>
      <w:r>
        <w:rPr>
          <w:noProof/>
        </w:rPr>
        <w:fldChar w:fldCharType="separate"/>
      </w:r>
      <w:r>
        <w:rPr>
          <w:noProof/>
        </w:rPr>
        <w:t>81</w:t>
      </w:r>
      <w:r>
        <w:rPr>
          <w:noProof/>
        </w:rPr>
        <w:fldChar w:fldCharType="end"/>
      </w:r>
    </w:p>
    <w:p w:rsidR="00995E6D" w:rsidRDefault="00995E6D">
      <w:pPr>
        <w:pStyle w:val="TOC2"/>
        <w:rPr>
          <w:smallCaps w:val="0"/>
          <w:noProof/>
          <w:sz w:val="24"/>
          <w:lang w:eastAsia="es-ES"/>
        </w:rPr>
      </w:pPr>
      <w:r>
        <w:rPr>
          <w:noProof/>
        </w:rPr>
        <w:t>15.1</w:t>
      </w:r>
      <w:r>
        <w:rPr>
          <w:smallCaps w:val="0"/>
          <w:noProof/>
          <w:sz w:val="24"/>
          <w:lang w:eastAsia="es-ES"/>
        </w:rPr>
        <w:tab/>
      </w:r>
      <w:r>
        <w:rPr>
          <w:noProof/>
        </w:rPr>
        <w:t>Disclaimer y términos de uso</w:t>
      </w:r>
      <w:r>
        <w:rPr>
          <w:noProof/>
        </w:rPr>
        <w:tab/>
      </w:r>
      <w:r>
        <w:rPr>
          <w:noProof/>
        </w:rPr>
        <w:fldChar w:fldCharType="begin"/>
      </w:r>
      <w:r>
        <w:rPr>
          <w:noProof/>
        </w:rPr>
        <w:instrText xml:space="preserve"> PAGEREF _Toc362341725 \h </w:instrText>
      </w:r>
      <w:r>
        <w:rPr>
          <w:noProof/>
        </w:rPr>
      </w:r>
      <w:r>
        <w:rPr>
          <w:noProof/>
        </w:rPr>
        <w:fldChar w:fldCharType="separate"/>
      </w:r>
      <w:r>
        <w:rPr>
          <w:noProof/>
        </w:rPr>
        <w:t>81</w:t>
      </w:r>
      <w:r>
        <w:rPr>
          <w:noProof/>
        </w:rPr>
        <w:fldChar w:fldCharType="end"/>
      </w:r>
    </w:p>
    <w:p w:rsidR="00995E6D" w:rsidRDefault="00995E6D">
      <w:pPr>
        <w:pStyle w:val="TOC2"/>
        <w:rPr>
          <w:smallCaps w:val="0"/>
          <w:noProof/>
          <w:sz w:val="24"/>
          <w:lang w:eastAsia="es-ES"/>
        </w:rPr>
      </w:pPr>
      <w:r>
        <w:rPr>
          <w:noProof/>
        </w:rPr>
        <w:t>15.2</w:t>
      </w:r>
      <w:r>
        <w:rPr>
          <w:smallCaps w:val="0"/>
          <w:noProof/>
          <w:sz w:val="24"/>
          <w:lang w:eastAsia="es-ES"/>
        </w:rPr>
        <w:tab/>
      </w:r>
      <w:r>
        <w:rPr>
          <w:noProof/>
        </w:rPr>
        <w:t>Configuración del entorno</w:t>
      </w:r>
      <w:r>
        <w:rPr>
          <w:noProof/>
        </w:rPr>
        <w:tab/>
      </w:r>
      <w:r>
        <w:rPr>
          <w:noProof/>
        </w:rPr>
        <w:fldChar w:fldCharType="begin"/>
      </w:r>
      <w:r>
        <w:rPr>
          <w:noProof/>
        </w:rPr>
        <w:instrText xml:space="preserve"> PAGEREF _Toc362341726 \h </w:instrText>
      </w:r>
      <w:r>
        <w:rPr>
          <w:noProof/>
        </w:rPr>
      </w:r>
      <w:r>
        <w:rPr>
          <w:noProof/>
        </w:rPr>
        <w:fldChar w:fldCharType="separate"/>
      </w:r>
      <w:r>
        <w:rPr>
          <w:noProof/>
        </w:rPr>
        <w:t>81</w:t>
      </w:r>
      <w:r>
        <w:rPr>
          <w:noProof/>
        </w:rPr>
        <w:fldChar w:fldCharType="end"/>
      </w:r>
    </w:p>
    <w:p w:rsidR="00995E6D" w:rsidRDefault="00995E6D">
      <w:pPr>
        <w:pStyle w:val="TOC2"/>
        <w:rPr>
          <w:smallCaps w:val="0"/>
          <w:noProof/>
          <w:sz w:val="24"/>
          <w:lang w:eastAsia="es-ES"/>
        </w:rPr>
      </w:pPr>
      <w:r>
        <w:rPr>
          <w:noProof/>
        </w:rPr>
        <w:t>15.3</w:t>
      </w:r>
      <w:r>
        <w:rPr>
          <w:smallCaps w:val="0"/>
          <w:noProof/>
          <w:sz w:val="24"/>
          <w:lang w:eastAsia="es-ES"/>
        </w:rPr>
        <w:tab/>
      </w:r>
      <w:r>
        <w:rPr>
          <w:noProof/>
        </w:rPr>
        <w:t>Modelo de datos</w:t>
      </w:r>
      <w:r>
        <w:rPr>
          <w:noProof/>
        </w:rPr>
        <w:tab/>
      </w:r>
      <w:r>
        <w:rPr>
          <w:noProof/>
        </w:rPr>
        <w:fldChar w:fldCharType="begin"/>
      </w:r>
      <w:r>
        <w:rPr>
          <w:noProof/>
        </w:rPr>
        <w:instrText xml:space="preserve"> PAGEREF _Toc362341727 \h </w:instrText>
      </w:r>
      <w:r>
        <w:rPr>
          <w:noProof/>
        </w:rPr>
      </w:r>
      <w:r>
        <w:rPr>
          <w:noProof/>
        </w:rPr>
        <w:fldChar w:fldCharType="separate"/>
      </w:r>
      <w:r>
        <w:rPr>
          <w:noProof/>
        </w:rPr>
        <w:t>81</w:t>
      </w:r>
      <w:r>
        <w:rPr>
          <w:noProof/>
        </w:rPr>
        <w:fldChar w:fldCharType="end"/>
      </w:r>
    </w:p>
    <w:p w:rsidR="00995E6D" w:rsidRDefault="00995E6D">
      <w:pPr>
        <w:pStyle w:val="TOC3"/>
        <w:rPr>
          <w:iCs w:val="0"/>
          <w:noProof/>
          <w:sz w:val="24"/>
          <w:lang w:eastAsia="es-ES"/>
        </w:rPr>
      </w:pPr>
      <w:r>
        <w:rPr>
          <w:noProof/>
        </w:rPr>
        <w:t>15.3.1</w:t>
      </w:r>
      <w:r>
        <w:rPr>
          <w:iCs w:val="0"/>
          <w:noProof/>
          <w:sz w:val="24"/>
          <w:lang w:eastAsia="es-ES"/>
        </w:rPr>
        <w:tab/>
      </w:r>
      <w:r>
        <w:rPr>
          <w:noProof/>
        </w:rPr>
        <w:t>Tabla BMER_TRAN_DEF</w:t>
      </w:r>
      <w:r>
        <w:rPr>
          <w:noProof/>
        </w:rPr>
        <w:tab/>
      </w:r>
      <w:r>
        <w:rPr>
          <w:noProof/>
        </w:rPr>
        <w:fldChar w:fldCharType="begin"/>
      </w:r>
      <w:r>
        <w:rPr>
          <w:noProof/>
        </w:rPr>
        <w:instrText xml:space="preserve"> PAGEREF _Toc362341728 \h </w:instrText>
      </w:r>
      <w:r>
        <w:rPr>
          <w:noProof/>
        </w:rPr>
      </w:r>
      <w:r>
        <w:rPr>
          <w:noProof/>
        </w:rPr>
        <w:fldChar w:fldCharType="separate"/>
      </w:r>
      <w:r>
        <w:rPr>
          <w:noProof/>
        </w:rPr>
        <w:t>81</w:t>
      </w:r>
      <w:r>
        <w:rPr>
          <w:noProof/>
        </w:rPr>
        <w:fldChar w:fldCharType="end"/>
      </w:r>
    </w:p>
    <w:p w:rsidR="00995E6D" w:rsidRDefault="00995E6D">
      <w:pPr>
        <w:pStyle w:val="TOC3"/>
        <w:rPr>
          <w:iCs w:val="0"/>
          <w:noProof/>
          <w:sz w:val="24"/>
          <w:lang w:eastAsia="es-ES"/>
        </w:rPr>
      </w:pPr>
      <w:r>
        <w:rPr>
          <w:noProof/>
        </w:rPr>
        <w:t>15.3.2</w:t>
      </w:r>
      <w:r>
        <w:rPr>
          <w:iCs w:val="0"/>
          <w:noProof/>
          <w:sz w:val="24"/>
          <w:lang w:eastAsia="es-ES"/>
        </w:rPr>
        <w:tab/>
      </w:r>
      <w:r>
        <w:rPr>
          <w:noProof/>
        </w:rPr>
        <w:t>Tabla BMER_DB2_PKGS</w:t>
      </w:r>
      <w:r>
        <w:rPr>
          <w:noProof/>
        </w:rPr>
        <w:tab/>
      </w:r>
      <w:r>
        <w:rPr>
          <w:noProof/>
        </w:rPr>
        <w:fldChar w:fldCharType="begin"/>
      </w:r>
      <w:r>
        <w:rPr>
          <w:noProof/>
        </w:rPr>
        <w:instrText xml:space="preserve"> PAGEREF _Toc362341729 \h </w:instrText>
      </w:r>
      <w:r>
        <w:rPr>
          <w:noProof/>
        </w:rPr>
      </w:r>
      <w:r>
        <w:rPr>
          <w:noProof/>
        </w:rPr>
        <w:fldChar w:fldCharType="separate"/>
      </w:r>
      <w:r>
        <w:rPr>
          <w:noProof/>
        </w:rPr>
        <w:t>82</w:t>
      </w:r>
      <w:r>
        <w:rPr>
          <w:noProof/>
        </w:rPr>
        <w:fldChar w:fldCharType="end"/>
      </w:r>
    </w:p>
    <w:p w:rsidR="00995E6D" w:rsidRDefault="00995E6D">
      <w:pPr>
        <w:pStyle w:val="TOC1"/>
        <w:rPr>
          <w:b w:val="0"/>
          <w:bCs w:val="0"/>
          <w:caps w:val="0"/>
          <w:noProof/>
          <w:sz w:val="24"/>
          <w:lang w:eastAsia="es-ES"/>
        </w:rPr>
      </w:pPr>
      <w:r>
        <w:rPr>
          <w:noProof/>
        </w:rPr>
        <w:t>16</w:t>
      </w:r>
      <w:r>
        <w:rPr>
          <w:b w:val="0"/>
          <w:bCs w:val="0"/>
          <w:caps w:val="0"/>
          <w:noProof/>
          <w:sz w:val="24"/>
          <w:lang w:eastAsia="es-ES"/>
        </w:rPr>
        <w:tab/>
      </w:r>
      <w:r>
        <w:rPr>
          <w:noProof/>
        </w:rPr>
        <w:t>Conclusiones preliminares</w:t>
      </w:r>
      <w:r>
        <w:rPr>
          <w:noProof/>
        </w:rPr>
        <w:tab/>
      </w:r>
      <w:r>
        <w:rPr>
          <w:noProof/>
        </w:rPr>
        <w:fldChar w:fldCharType="begin"/>
      </w:r>
      <w:r>
        <w:rPr>
          <w:noProof/>
        </w:rPr>
        <w:instrText xml:space="preserve"> PAGEREF _Toc362341730 \h </w:instrText>
      </w:r>
      <w:r>
        <w:rPr>
          <w:noProof/>
        </w:rPr>
      </w:r>
      <w:r>
        <w:rPr>
          <w:noProof/>
        </w:rPr>
        <w:fldChar w:fldCharType="separate"/>
      </w:r>
      <w:r>
        <w:rPr>
          <w:noProof/>
        </w:rPr>
        <w:t>84</w:t>
      </w:r>
      <w:r>
        <w:rPr>
          <w:noProof/>
        </w:rPr>
        <w:fldChar w:fldCharType="end"/>
      </w:r>
    </w:p>
    <w:p w:rsidR="00995E6D" w:rsidRDefault="00995E6D">
      <w:pPr>
        <w:pStyle w:val="TOC1"/>
        <w:rPr>
          <w:b w:val="0"/>
          <w:bCs w:val="0"/>
          <w:caps w:val="0"/>
          <w:noProof/>
          <w:sz w:val="24"/>
          <w:lang w:eastAsia="es-ES"/>
        </w:rPr>
      </w:pPr>
      <w:r>
        <w:rPr>
          <w:noProof/>
        </w:rPr>
        <w:t>17</w:t>
      </w:r>
      <w:r>
        <w:rPr>
          <w:b w:val="0"/>
          <w:bCs w:val="0"/>
          <w:caps w:val="0"/>
          <w:noProof/>
          <w:sz w:val="24"/>
          <w:lang w:eastAsia="es-ES"/>
        </w:rPr>
        <w:tab/>
      </w:r>
      <w:r>
        <w:rPr>
          <w:noProof/>
        </w:rPr>
        <w:t>Referencias</w:t>
      </w:r>
      <w:r>
        <w:rPr>
          <w:noProof/>
        </w:rPr>
        <w:tab/>
      </w:r>
      <w:r>
        <w:rPr>
          <w:noProof/>
        </w:rPr>
        <w:fldChar w:fldCharType="begin"/>
      </w:r>
      <w:r>
        <w:rPr>
          <w:noProof/>
        </w:rPr>
        <w:instrText xml:space="preserve"> PAGEREF _Toc362341731 \h </w:instrText>
      </w:r>
      <w:r>
        <w:rPr>
          <w:noProof/>
        </w:rPr>
      </w:r>
      <w:r>
        <w:rPr>
          <w:noProof/>
        </w:rPr>
        <w:fldChar w:fldCharType="separate"/>
      </w:r>
      <w:r>
        <w:rPr>
          <w:noProof/>
        </w:rPr>
        <w:t>85</w:t>
      </w:r>
      <w:r>
        <w:rPr>
          <w:noProof/>
        </w:rPr>
        <w:fldChar w:fldCharType="end"/>
      </w:r>
    </w:p>
    <w:p w:rsidR="00995E6D" w:rsidRDefault="00995E6D">
      <w:pPr>
        <w:pStyle w:val="TOC1"/>
        <w:rPr>
          <w:b w:val="0"/>
          <w:bCs w:val="0"/>
          <w:caps w:val="0"/>
          <w:noProof/>
          <w:sz w:val="24"/>
          <w:lang w:eastAsia="es-ES"/>
        </w:rPr>
      </w:pPr>
      <w:r>
        <w:rPr>
          <w:noProof/>
        </w:rPr>
        <w:t>18</w:t>
      </w:r>
      <w:r>
        <w:rPr>
          <w:b w:val="0"/>
          <w:bCs w:val="0"/>
          <w:caps w:val="0"/>
          <w:noProof/>
          <w:sz w:val="24"/>
          <w:lang w:eastAsia="es-ES"/>
        </w:rPr>
        <w:tab/>
      </w:r>
      <w:r>
        <w:rPr>
          <w:noProof/>
        </w:rPr>
        <w:t>Contenido del disco externo</w:t>
      </w:r>
      <w:r>
        <w:rPr>
          <w:noProof/>
        </w:rPr>
        <w:tab/>
      </w:r>
      <w:r>
        <w:rPr>
          <w:noProof/>
        </w:rPr>
        <w:fldChar w:fldCharType="begin"/>
      </w:r>
      <w:r>
        <w:rPr>
          <w:noProof/>
        </w:rPr>
        <w:instrText xml:space="preserve"> PAGEREF _Toc362341732 \h </w:instrText>
      </w:r>
      <w:r>
        <w:rPr>
          <w:noProof/>
        </w:rPr>
      </w:r>
      <w:r>
        <w:rPr>
          <w:noProof/>
        </w:rPr>
        <w:fldChar w:fldCharType="separate"/>
      </w:r>
      <w:r>
        <w:rPr>
          <w:noProof/>
        </w:rPr>
        <w:t>86</w:t>
      </w:r>
      <w:r>
        <w:rPr>
          <w:noProof/>
        </w:rPr>
        <w:fldChar w:fldCharType="end"/>
      </w:r>
    </w:p>
    <w:p w:rsidR="00995E6D" w:rsidRDefault="00995E6D">
      <w:pPr>
        <w:pStyle w:val="TOC2"/>
        <w:rPr>
          <w:smallCaps w:val="0"/>
          <w:noProof/>
          <w:sz w:val="24"/>
          <w:lang w:eastAsia="es-ES"/>
        </w:rPr>
      </w:pPr>
      <w:r>
        <w:rPr>
          <w:noProof/>
        </w:rPr>
        <w:t>18.1</w:t>
      </w:r>
      <w:r>
        <w:rPr>
          <w:smallCaps w:val="0"/>
          <w:noProof/>
          <w:sz w:val="24"/>
          <w:lang w:eastAsia="es-ES"/>
        </w:rPr>
        <w:tab/>
      </w:r>
      <w:r>
        <w:rPr>
          <w:noProof/>
        </w:rPr>
        <w:t>bin</w:t>
      </w:r>
      <w:r>
        <w:rPr>
          <w:noProof/>
        </w:rPr>
        <w:tab/>
      </w:r>
      <w:r>
        <w:rPr>
          <w:noProof/>
        </w:rPr>
        <w:fldChar w:fldCharType="begin"/>
      </w:r>
      <w:r>
        <w:rPr>
          <w:noProof/>
        </w:rPr>
        <w:instrText xml:space="preserve"> PAGEREF _Toc362341733 \h </w:instrText>
      </w:r>
      <w:r>
        <w:rPr>
          <w:noProof/>
        </w:rPr>
      </w:r>
      <w:r>
        <w:rPr>
          <w:noProof/>
        </w:rPr>
        <w:fldChar w:fldCharType="separate"/>
      </w:r>
      <w:r>
        <w:rPr>
          <w:noProof/>
        </w:rPr>
        <w:t>86</w:t>
      </w:r>
      <w:r>
        <w:rPr>
          <w:noProof/>
        </w:rPr>
        <w:fldChar w:fldCharType="end"/>
      </w:r>
    </w:p>
    <w:p w:rsidR="00995E6D" w:rsidRDefault="00995E6D">
      <w:pPr>
        <w:pStyle w:val="TOC2"/>
        <w:rPr>
          <w:smallCaps w:val="0"/>
          <w:noProof/>
          <w:sz w:val="24"/>
          <w:lang w:eastAsia="es-ES"/>
        </w:rPr>
      </w:pPr>
      <w:r>
        <w:rPr>
          <w:noProof/>
        </w:rPr>
        <w:t>18.2</w:t>
      </w:r>
      <w:r>
        <w:rPr>
          <w:smallCaps w:val="0"/>
          <w:noProof/>
          <w:sz w:val="24"/>
          <w:lang w:eastAsia="es-ES"/>
        </w:rPr>
        <w:tab/>
      </w:r>
      <w:r>
        <w:rPr>
          <w:noProof/>
        </w:rPr>
        <w:t>datos</w:t>
      </w:r>
      <w:r>
        <w:rPr>
          <w:noProof/>
        </w:rPr>
        <w:tab/>
      </w:r>
      <w:r>
        <w:rPr>
          <w:noProof/>
        </w:rPr>
        <w:fldChar w:fldCharType="begin"/>
      </w:r>
      <w:r>
        <w:rPr>
          <w:noProof/>
        </w:rPr>
        <w:instrText xml:space="preserve"> PAGEREF _Toc362341734 \h </w:instrText>
      </w:r>
      <w:r>
        <w:rPr>
          <w:noProof/>
        </w:rPr>
      </w:r>
      <w:r>
        <w:rPr>
          <w:noProof/>
        </w:rPr>
        <w:fldChar w:fldCharType="separate"/>
      </w:r>
      <w:r>
        <w:rPr>
          <w:noProof/>
        </w:rPr>
        <w:t>86</w:t>
      </w:r>
      <w:r>
        <w:rPr>
          <w:noProof/>
        </w:rPr>
        <w:fldChar w:fldCharType="end"/>
      </w:r>
    </w:p>
    <w:p w:rsidR="00995E6D" w:rsidRDefault="00995E6D">
      <w:pPr>
        <w:pStyle w:val="TOC2"/>
        <w:rPr>
          <w:smallCaps w:val="0"/>
          <w:noProof/>
          <w:sz w:val="24"/>
          <w:lang w:eastAsia="es-ES"/>
        </w:rPr>
      </w:pPr>
      <w:r>
        <w:rPr>
          <w:noProof/>
        </w:rPr>
        <w:t>18.3</w:t>
      </w:r>
      <w:r>
        <w:rPr>
          <w:smallCaps w:val="0"/>
          <w:noProof/>
          <w:sz w:val="24"/>
          <w:lang w:eastAsia="es-ES"/>
        </w:rPr>
        <w:tab/>
      </w:r>
      <w:r>
        <w:rPr>
          <w:noProof/>
        </w:rPr>
        <w:t>DBTools</w:t>
      </w:r>
      <w:r>
        <w:rPr>
          <w:noProof/>
        </w:rPr>
        <w:tab/>
      </w:r>
      <w:r>
        <w:rPr>
          <w:noProof/>
        </w:rPr>
        <w:fldChar w:fldCharType="begin"/>
      </w:r>
      <w:r>
        <w:rPr>
          <w:noProof/>
        </w:rPr>
        <w:instrText xml:space="preserve"> PAGEREF _Toc362341735 \h </w:instrText>
      </w:r>
      <w:r>
        <w:rPr>
          <w:noProof/>
        </w:rPr>
      </w:r>
      <w:r>
        <w:rPr>
          <w:noProof/>
        </w:rPr>
        <w:fldChar w:fldCharType="separate"/>
      </w:r>
      <w:r>
        <w:rPr>
          <w:noProof/>
        </w:rPr>
        <w:t>86</w:t>
      </w:r>
      <w:r>
        <w:rPr>
          <w:noProof/>
        </w:rPr>
        <w:fldChar w:fldCharType="end"/>
      </w:r>
    </w:p>
    <w:p w:rsidR="00995E6D" w:rsidRDefault="00995E6D">
      <w:pPr>
        <w:pStyle w:val="TOC2"/>
        <w:rPr>
          <w:smallCaps w:val="0"/>
          <w:noProof/>
          <w:sz w:val="24"/>
          <w:lang w:eastAsia="es-ES"/>
        </w:rPr>
      </w:pPr>
      <w:r>
        <w:rPr>
          <w:noProof/>
        </w:rPr>
        <w:t>18.4</w:t>
      </w:r>
      <w:r>
        <w:rPr>
          <w:smallCaps w:val="0"/>
          <w:noProof/>
          <w:sz w:val="24"/>
          <w:lang w:eastAsia="es-ES"/>
        </w:rPr>
        <w:tab/>
      </w:r>
      <w:r>
        <w:rPr>
          <w:noProof/>
        </w:rPr>
        <w:t>Deliverables</w:t>
      </w:r>
      <w:r>
        <w:rPr>
          <w:noProof/>
        </w:rPr>
        <w:tab/>
      </w:r>
      <w:r>
        <w:rPr>
          <w:noProof/>
        </w:rPr>
        <w:fldChar w:fldCharType="begin"/>
      </w:r>
      <w:r>
        <w:rPr>
          <w:noProof/>
        </w:rPr>
        <w:instrText xml:space="preserve"> PAGEREF _Toc362341736 \h </w:instrText>
      </w:r>
      <w:r>
        <w:rPr>
          <w:noProof/>
        </w:rPr>
      </w:r>
      <w:r>
        <w:rPr>
          <w:noProof/>
        </w:rPr>
        <w:fldChar w:fldCharType="separate"/>
      </w:r>
      <w:r>
        <w:rPr>
          <w:noProof/>
        </w:rPr>
        <w:t>86</w:t>
      </w:r>
      <w:r>
        <w:rPr>
          <w:noProof/>
        </w:rPr>
        <w:fldChar w:fldCharType="end"/>
      </w:r>
    </w:p>
    <w:p w:rsidR="00995E6D" w:rsidRDefault="00995E6D">
      <w:pPr>
        <w:pStyle w:val="TOC2"/>
        <w:rPr>
          <w:smallCaps w:val="0"/>
          <w:noProof/>
          <w:sz w:val="24"/>
          <w:lang w:eastAsia="es-ES"/>
        </w:rPr>
      </w:pPr>
      <w:r>
        <w:rPr>
          <w:noProof/>
        </w:rPr>
        <w:t>18.5</w:t>
      </w:r>
      <w:r>
        <w:rPr>
          <w:smallCaps w:val="0"/>
          <w:noProof/>
          <w:sz w:val="24"/>
          <w:lang w:eastAsia="es-ES"/>
        </w:rPr>
        <w:tab/>
      </w:r>
      <w:r>
        <w:rPr>
          <w:noProof/>
        </w:rPr>
        <w:t>Software</w:t>
      </w:r>
      <w:r>
        <w:rPr>
          <w:noProof/>
        </w:rPr>
        <w:tab/>
      </w:r>
      <w:r>
        <w:rPr>
          <w:noProof/>
        </w:rPr>
        <w:fldChar w:fldCharType="begin"/>
      </w:r>
      <w:r>
        <w:rPr>
          <w:noProof/>
        </w:rPr>
        <w:instrText xml:space="preserve"> PAGEREF _Toc362341737 \h </w:instrText>
      </w:r>
      <w:r>
        <w:rPr>
          <w:noProof/>
        </w:rPr>
      </w:r>
      <w:r>
        <w:rPr>
          <w:noProof/>
        </w:rPr>
        <w:fldChar w:fldCharType="separate"/>
      </w:r>
      <w:r>
        <w:rPr>
          <w:noProof/>
        </w:rPr>
        <w:t>86</w:t>
      </w:r>
      <w:r>
        <w:rPr>
          <w:noProof/>
        </w:rPr>
        <w:fldChar w:fldCharType="end"/>
      </w:r>
    </w:p>
    <w:p w:rsidR="00995E6D" w:rsidRDefault="00995E6D">
      <w:pPr>
        <w:pStyle w:val="TOC1"/>
        <w:rPr>
          <w:b w:val="0"/>
          <w:bCs w:val="0"/>
          <w:caps w:val="0"/>
          <w:noProof/>
          <w:sz w:val="24"/>
          <w:lang w:eastAsia="es-ES"/>
        </w:rPr>
      </w:pPr>
      <w:r>
        <w:rPr>
          <w:noProof/>
        </w:rPr>
        <w:t>Anexos</w:t>
      </w:r>
      <w:r>
        <w:rPr>
          <w:noProof/>
        </w:rPr>
        <w:tab/>
      </w:r>
      <w:r>
        <w:rPr>
          <w:noProof/>
        </w:rPr>
        <w:fldChar w:fldCharType="begin"/>
      </w:r>
      <w:r>
        <w:rPr>
          <w:noProof/>
        </w:rPr>
        <w:instrText xml:space="preserve"> PAGEREF _Toc362341738 \h </w:instrText>
      </w:r>
      <w:r>
        <w:rPr>
          <w:noProof/>
        </w:rPr>
      </w:r>
      <w:r>
        <w:rPr>
          <w:noProof/>
        </w:rPr>
        <w:fldChar w:fldCharType="separate"/>
      </w:r>
      <w:r>
        <w:rPr>
          <w:noProof/>
        </w:rPr>
        <w:t>88</w:t>
      </w:r>
      <w:r>
        <w:rPr>
          <w:noProof/>
        </w:rPr>
        <w:fldChar w:fldCharType="end"/>
      </w:r>
    </w:p>
    <w:p w:rsidR="00995E6D" w:rsidRDefault="00995E6D">
      <w:pPr>
        <w:pStyle w:val="TOC1"/>
        <w:rPr>
          <w:b w:val="0"/>
          <w:bCs w:val="0"/>
          <w:caps w:val="0"/>
          <w:noProof/>
          <w:sz w:val="24"/>
          <w:lang w:eastAsia="es-ES"/>
        </w:rPr>
      </w:pPr>
      <w:r>
        <w:rPr>
          <w:noProof/>
        </w:rPr>
        <w:t>19</w:t>
      </w:r>
      <w:r>
        <w:rPr>
          <w:b w:val="0"/>
          <w:bCs w:val="0"/>
          <w:caps w:val="0"/>
          <w:noProof/>
          <w:sz w:val="24"/>
          <w:lang w:eastAsia="es-ES"/>
        </w:rPr>
        <w:tab/>
      </w:r>
      <w:r>
        <w:rPr>
          <w:noProof/>
        </w:rPr>
        <w:t>Participantes</w:t>
      </w:r>
      <w:r>
        <w:rPr>
          <w:noProof/>
        </w:rPr>
        <w:tab/>
      </w:r>
      <w:r>
        <w:rPr>
          <w:noProof/>
        </w:rPr>
        <w:fldChar w:fldCharType="begin"/>
      </w:r>
      <w:r>
        <w:rPr>
          <w:noProof/>
        </w:rPr>
        <w:instrText xml:space="preserve"> PAGEREF _Toc362341739 \h </w:instrText>
      </w:r>
      <w:r>
        <w:rPr>
          <w:noProof/>
        </w:rPr>
      </w:r>
      <w:r>
        <w:rPr>
          <w:noProof/>
        </w:rPr>
        <w:fldChar w:fldCharType="separate"/>
      </w:r>
      <w:r>
        <w:rPr>
          <w:noProof/>
        </w:rPr>
        <w:t>90</w:t>
      </w:r>
      <w:r>
        <w:rPr>
          <w:noProof/>
        </w:rPr>
        <w:fldChar w:fldCharType="end"/>
      </w:r>
    </w:p>
    <w:p w:rsidR="00995E6D" w:rsidRDefault="00995E6D">
      <w:pPr>
        <w:pStyle w:val="TOC1"/>
        <w:rPr>
          <w:b w:val="0"/>
          <w:bCs w:val="0"/>
          <w:caps w:val="0"/>
          <w:noProof/>
          <w:sz w:val="24"/>
          <w:lang w:eastAsia="es-ES"/>
        </w:rPr>
      </w:pPr>
      <w:r>
        <w:rPr>
          <w:noProof/>
        </w:rPr>
        <w:t>20</w:t>
      </w:r>
      <w:r>
        <w:rPr>
          <w:b w:val="0"/>
          <w:bCs w:val="0"/>
          <w:caps w:val="0"/>
          <w:noProof/>
          <w:sz w:val="24"/>
          <w:lang w:eastAsia="es-ES"/>
        </w:rPr>
        <w:tab/>
      </w:r>
      <w:r>
        <w:rPr>
          <w:noProof/>
        </w:rPr>
        <w:t>Ficheros</w:t>
      </w:r>
      <w:r>
        <w:rPr>
          <w:noProof/>
        </w:rPr>
        <w:tab/>
      </w:r>
      <w:r>
        <w:rPr>
          <w:noProof/>
        </w:rPr>
        <w:fldChar w:fldCharType="begin"/>
      </w:r>
      <w:r>
        <w:rPr>
          <w:noProof/>
        </w:rPr>
        <w:instrText xml:space="preserve"> PAGEREF _Toc362341740 \h </w:instrText>
      </w:r>
      <w:r>
        <w:rPr>
          <w:noProof/>
        </w:rPr>
      </w:r>
      <w:r>
        <w:rPr>
          <w:noProof/>
        </w:rPr>
        <w:fldChar w:fldCharType="separate"/>
      </w:r>
      <w:r>
        <w:rPr>
          <w:noProof/>
        </w:rPr>
        <w:t>91</w:t>
      </w:r>
      <w:r>
        <w:rPr>
          <w:noProof/>
        </w:rPr>
        <w:fldChar w:fldCharType="end"/>
      </w:r>
    </w:p>
    <w:p w:rsidR="00995E6D" w:rsidRDefault="00995E6D">
      <w:pPr>
        <w:pStyle w:val="TOC2"/>
        <w:rPr>
          <w:smallCaps w:val="0"/>
          <w:noProof/>
          <w:sz w:val="24"/>
          <w:lang w:eastAsia="es-ES"/>
        </w:rPr>
      </w:pPr>
      <w:r>
        <w:rPr>
          <w:noProof/>
        </w:rPr>
        <w:t>A.1.1</w:t>
      </w:r>
      <w:r>
        <w:rPr>
          <w:smallCaps w:val="0"/>
          <w:noProof/>
          <w:sz w:val="24"/>
          <w:lang w:eastAsia="es-ES"/>
        </w:rPr>
        <w:tab/>
      </w:r>
      <w:r>
        <w:rPr>
          <w:noProof/>
        </w:rPr>
        <w:t>Resumen</w:t>
      </w:r>
      <w:r>
        <w:rPr>
          <w:noProof/>
        </w:rPr>
        <w:tab/>
      </w:r>
      <w:r>
        <w:rPr>
          <w:noProof/>
        </w:rPr>
        <w:fldChar w:fldCharType="begin"/>
      </w:r>
      <w:r>
        <w:rPr>
          <w:noProof/>
        </w:rPr>
        <w:instrText xml:space="preserve"> PAGEREF _Toc362341741 \h </w:instrText>
      </w:r>
      <w:r>
        <w:rPr>
          <w:noProof/>
        </w:rPr>
      </w:r>
      <w:r>
        <w:rPr>
          <w:noProof/>
        </w:rPr>
        <w:fldChar w:fldCharType="separate"/>
      </w:r>
      <w:r>
        <w:rPr>
          <w:noProof/>
        </w:rPr>
        <w:t>91</w:t>
      </w:r>
      <w:r>
        <w:rPr>
          <w:noProof/>
        </w:rPr>
        <w:fldChar w:fldCharType="end"/>
      </w:r>
    </w:p>
    <w:p w:rsidR="00995E6D" w:rsidRDefault="00995E6D">
      <w:pPr>
        <w:pStyle w:val="TOC2"/>
        <w:rPr>
          <w:smallCaps w:val="0"/>
          <w:noProof/>
          <w:sz w:val="24"/>
          <w:lang w:eastAsia="es-ES"/>
        </w:rPr>
      </w:pPr>
      <w:r>
        <w:rPr>
          <w:noProof/>
        </w:rPr>
        <w:t>A.1.2</w:t>
      </w:r>
      <w:r>
        <w:rPr>
          <w:smallCaps w:val="0"/>
          <w:noProof/>
          <w:sz w:val="24"/>
          <w:lang w:eastAsia="es-ES"/>
        </w:rPr>
        <w:tab/>
      </w:r>
      <w:r>
        <w:rPr>
          <w:noProof/>
        </w:rPr>
        <w:t>Fichero “fin de dia”</w:t>
      </w:r>
      <w:r>
        <w:rPr>
          <w:noProof/>
        </w:rPr>
        <w:tab/>
      </w:r>
      <w:r>
        <w:rPr>
          <w:noProof/>
        </w:rPr>
        <w:fldChar w:fldCharType="begin"/>
      </w:r>
      <w:r>
        <w:rPr>
          <w:noProof/>
        </w:rPr>
        <w:instrText xml:space="preserve"> PAGEREF _Toc362341742 \h </w:instrText>
      </w:r>
      <w:r>
        <w:rPr>
          <w:noProof/>
        </w:rPr>
      </w:r>
      <w:r>
        <w:rPr>
          <w:noProof/>
        </w:rPr>
        <w:fldChar w:fldCharType="separate"/>
      </w:r>
      <w:r>
        <w:rPr>
          <w:noProof/>
        </w:rPr>
        <w:t>93</w:t>
      </w:r>
      <w:r>
        <w:rPr>
          <w:noProof/>
        </w:rPr>
        <w:fldChar w:fldCharType="end"/>
      </w:r>
    </w:p>
    <w:p w:rsidR="00995E6D" w:rsidRDefault="00995E6D">
      <w:pPr>
        <w:pStyle w:val="TOC3"/>
        <w:rPr>
          <w:iCs w:val="0"/>
          <w:noProof/>
          <w:sz w:val="24"/>
          <w:lang w:eastAsia="es-ES"/>
        </w:rPr>
      </w:pPr>
      <w:r>
        <w:rPr>
          <w:noProof/>
        </w:rPr>
        <w:t>20.1.1</w:t>
      </w:r>
      <w:r>
        <w:rPr>
          <w:iCs w:val="0"/>
          <w:noProof/>
          <w:sz w:val="24"/>
          <w:lang w:eastAsia="es-ES"/>
        </w:rPr>
        <w:tab/>
      </w:r>
      <w:r>
        <w:rPr>
          <w:noProof/>
        </w:rPr>
        <w:t>Job para ejecución de la utilidad</w:t>
      </w:r>
      <w:r>
        <w:rPr>
          <w:noProof/>
        </w:rPr>
        <w:tab/>
      </w:r>
      <w:r>
        <w:rPr>
          <w:noProof/>
        </w:rPr>
        <w:fldChar w:fldCharType="begin"/>
      </w:r>
      <w:r>
        <w:rPr>
          <w:noProof/>
        </w:rPr>
        <w:instrText xml:space="preserve"> PAGEREF _Toc362341743 \h </w:instrText>
      </w:r>
      <w:r>
        <w:rPr>
          <w:noProof/>
        </w:rPr>
      </w:r>
      <w:r>
        <w:rPr>
          <w:noProof/>
        </w:rPr>
        <w:fldChar w:fldCharType="separate"/>
      </w:r>
      <w:r>
        <w:rPr>
          <w:noProof/>
        </w:rPr>
        <w:t>94</w:t>
      </w:r>
      <w:r>
        <w:rPr>
          <w:noProof/>
        </w:rPr>
        <w:fldChar w:fldCharType="end"/>
      </w:r>
    </w:p>
    <w:p w:rsidR="00995E6D" w:rsidRDefault="00995E6D">
      <w:pPr>
        <w:pStyle w:val="TOC2"/>
        <w:rPr>
          <w:smallCaps w:val="0"/>
          <w:noProof/>
          <w:sz w:val="24"/>
          <w:lang w:eastAsia="es-ES"/>
        </w:rPr>
      </w:pPr>
      <w:r>
        <w:rPr>
          <w:noProof/>
        </w:rPr>
        <w:t>A.1.3</w:t>
      </w:r>
      <w:r>
        <w:rPr>
          <w:smallCaps w:val="0"/>
          <w:noProof/>
          <w:sz w:val="24"/>
          <w:lang w:eastAsia="es-ES"/>
        </w:rPr>
        <w:tab/>
      </w:r>
      <w:r>
        <w:rPr>
          <w:noProof/>
        </w:rPr>
        <w:t>Fichero de tipo: SIT</w:t>
      </w:r>
      <w:r>
        <w:rPr>
          <w:noProof/>
        </w:rPr>
        <w:tab/>
      </w:r>
      <w:r>
        <w:rPr>
          <w:noProof/>
        </w:rPr>
        <w:fldChar w:fldCharType="begin"/>
      </w:r>
      <w:r>
        <w:rPr>
          <w:noProof/>
        </w:rPr>
        <w:instrText xml:space="preserve"> PAGEREF _Toc362341744 \h </w:instrText>
      </w:r>
      <w:r>
        <w:rPr>
          <w:noProof/>
        </w:rPr>
      </w:r>
      <w:r>
        <w:rPr>
          <w:noProof/>
        </w:rPr>
        <w:fldChar w:fldCharType="separate"/>
      </w:r>
      <w:r>
        <w:rPr>
          <w:noProof/>
        </w:rPr>
        <w:t>94</w:t>
      </w:r>
      <w:r>
        <w:rPr>
          <w:noProof/>
        </w:rPr>
        <w:fldChar w:fldCharType="end"/>
      </w:r>
    </w:p>
    <w:p w:rsidR="00995E6D" w:rsidRPr="009F3F31" w:rsidRDefault="00995E6D">
      <w:pPr>
        <w:pStyle w:val="TOC2"/>
        <w:rPr>
          <w:smallCaps w:val="0"/>
          <w:noProof/>
          <w:sz w:val="24"/>
          <w:lang w:val="en-US" w:eastAsia="es-ES"/>
        </w:rPr>
      </w:pPr>
      <w:r w:rsidRPr="009F3F31">
        <w:rPr>
          <w:noProof/>
          <w:lang w:val="en-US"/>
        </w:rPr>
        <w:t>A.1.1</w:t>
      </w:r>
      <w:r w:rsidRPr="009F3F31">
        <w:rPr>
          <w:smallCaps w:val="0"/>
          <w:noProof/>
          <w:sz w:val="24"/>
          <w:lang w:val="en-US" w:eastAsia="es-ES"/>
        </w:rPr>
        <w:tab/>
      </w:r>
      <w:r w:rsidRPr="009F3F31">
        <w:rPr>
          <w:noProof/>
          <w:lang w:val="en-US"/>
        </w:rPr>
        <w:t>Registros SMF Tipo 110</w:t>
      </w:r>
      <w:r w:rsidRPr="009F3F31">
        <w:rPr>
          <w:noProof/>
          <w:lang w:val="en-US"/>
        </w:rPr>
        <w:tab/>
      </w:r>
      <w:r>
        <w:rPr>
          <w:noProof/>
        </w:rPr>
        <w:fldChar w:fldCharType="begin"/>
      </w:r>
      <w:r w:rsidRPr="009F3F31">
        <w:rPr>
          <w:noProof/>
          <w:lang w:val="en-US"/>
        </w:rPr>
        <w:instrText xml:space="preserve"> PAGEREF _Toc362341745 \h </w:instrText>
      </w:r>
      <w:r>
        <w:rPr>
          <w:noProof/>
        </w:rPr>
      </w:r>
      <w:r>
        <w:rPr>
          <w:noProof/>
        </w:rPr>
        <w:fldChar w:fldCharType="separate"/>
      </w:r>
      <w:r w:rsidRPr="009F3F31">
        <w:rPr>
          <w:noProof/>
          <w:lang w:val="en-US"/>
        </w:rPr>
        <w:t>95</w:t>
      </w:r>
      <w:r>
        <w:rPr>
          <w:noProof/>
        </w:rPr>
        <w:fldChar w:fldCharType="end"/>
      </w:r>
    </w:p>
    <w:p w:rsidR="00995E6D" w:rsidRPr="009F3F31" w:rsidRDefault="00995E6D">
      <w:pPr>
        <w:pStyle w:val="TOC1"/>
        <w:rPr>
          <w:b w:val="0"/>
          <w:bCs w:val="0"/>
          <w:caps w:val="0"/>
          <w:noProof/>
          <w:sz w:val="24"/>
          <w:lang w:val="en-US" w:eastAsia="es-ES"/>
        </w:rPr>
      </w:pPr>
      <w:r w:rsidRPr="009F3F31">
        <w:rPr>
          <w:noProof/>
          <w:lang w:val="en-US"/>
        </w:rPr>
        <w:t>21</w:t>
      </w:r>
      <w:r w:rsidRPr="009F3F31">
        <w:rPr>
          <w:b w:val="0"/>
          <w:bCs w:val="0"/>
          <w:caps w:val="0"/>
          <w:noProof/>
          <w:sz w:val="24"/>
          <w:lang w:val="en-US" w:eastAsia="es-ES"/>
        </w:rPr>
        <w:tab/>
      </w:r>
      <w:r w:rsidRPr="009F3F31">
        <w:rPr>
          <w:noProof/>
          <w:lang w:val="en-US"/>
        </w:rPr>
        <w:t>CICS System Initialization Table</w:t>
      </w:r>
      <w:r w:rsidRPr="009F3F31">
        <w:rPr>
          <w:noProof/>
          <w:lang w:val="en-US"/>
        </w:rPr>
        <w:tab/>
      </w:r>
      <w:r>
        <w:rPr>
          <w:noProof/>
        </w:rPr>
        <w:fldChar w:fldCharType="begin"/>
      </w:r>
      <w:r w:rsidRPr="009F3F31">
        <w:rPr>
          <w:noProof/>
          <w:lang w:val="en-US"/>
        </w:rPr>
        <w:instrText xml:space="preserve"> PAGEREF _Toc362341746 \h </w:instrText>
      </w:r>
      <w:r>
        <w:rPr>
          <w:noProof/>
        </w:rPr>
      </w:r>
      <w:r>
        <w:rPr>
          <w:noProof/>
        </w:rPr>
        <w:fldChar w:fldCharType="separate"/>
      </w:r>
      <w:r w:rsidRPr="009F3F31">
        <w:rPr>
          <w:noProof/>
          <w:lang w:val="en-US"/>
        </w:rPr>
        <w:t>100</w:t>
      </w:r>
      <w:r>
        <w:rPr>
          <w:noProof/>
        </w:rPr>
        <w:fldChar w:fldCharType="end"/>
      </w:r>
    </w:p>
    <w:p w:rsidR="00995E6D" w:rsidRDefault="00995E6D">
      <w:pPr>
        <w:pStyle w:val="TOC1"/>
        <w:rPr>
          <w:b w:val="0"/>
          <w:bCs w:val="0"/>
          <w:caps w:val="0"/>
          <w:noProof/>
          <w:sz w:val="24"/>
          <w:lang w:eastAsia="es-ES"/>
        </w:rPr>
      </w:pPr>
      <w:r>
        <w:rPr>
          <w:noProof/>
        </w:rPr>
        <w:t>22</w:t>
      </w:r>
      <w:r>
        <w:rPr>
          <w:b w:val="0"/>
          <w:bCs w:val="0"/>
          <w:caps w:val="0"/>
          <w:noProof/>
          <w:sz w:val="24"/>
          <w:lang w:eastAsia="es-ES"/>
        </w:rPr>
        <w:tab/>
      </w:r>
      <w:r>
        <w:rPr>
          <w:noProof/>
        </w:rPr>
        <w:t>Configuración de Language Environment</w:t>
      </w:r>
      <w:r>
        <w:rPr>
          <w:noProof/>
        </w:rPr>
        <w:tab/>
      </w:r>
      <w:r>
        <w:rPr>
          <w:noProof/>
        </w:rPr>
        <w:fldChar w:fldCharType="begin"/>
      </w:r>
      <w:r>
        <w:rPr>
          <w:noProof/>
        </w:rPr>
        <w:instrText xml:space="preserve"> PAGEREF _Toc362341747 \h </w:instrText>
      </w:r>
      <w:r>
        <w:rPr>
          <w:noProof/>
        </w:rPr>
      </w:r>
      <w:r>
        <w:rPr>
          <w:noProof/>
        </w:rPr>
        <w:fldChar w:fldCharType="separate"/>
      </w:r>
      <w:r>
        <w:rPr>
          <w:noProof/>
        </w:rPr>
        <w:t>106</w:t>
      </w:r>
      <w:r>
        <w:rPr>
          <w:noProof/>
        </w:rPr>
        <w:fldChar w:fldCharType="end"/>
      </w:r>
    </w:p>
    <w:p w:rsidR="00995E6D" w:rsidRDefault="00995E6D">
      <w:pPr>
        <w:pStyle w:val="TOC1"/>
        <w:rPr>
          <w:b w:val="0"/>
          <w:bCs w:val="0"/>
          <w:caps w:val="0"/>
          <w:noProof/>
          <w:sz w:val="24"/>
          <w:lang w:eastAsia="es-ES"/>
        </w:rPr>
      </w:pPr>
      <w:r>
        <w:rPr>
          <w:noProof/>
        </w:rPr>
        <w:t>23</w:t>
      </w:r>
      <w:r>
        <w:rPr>
          <w:b w:val="0"/>
          <w:bCs w:val="0"/>
          <w:caps w:val="0"/>
          <w:noProof/>
          <w:sz w:val="24"/>
          <w:lang w:eastAsia="es-ES"/>
        </w:rPr>
        <w:tab/>
      </w:r>
      <w:r>
        <w:rPr>
          <w:noProof/>
        </w:rPr>
        <w:t>Productos y herramientas</w:t>
      </w:r>
      <w:r>
        <w:rPr>
          <w:noProof/>
        </w:rPr>
        <w:tab/>
      </w:r>
      <w:r>
        <w:rPr>
          <w:noProof/>
        </w:rPr>
        <w:fldChar w:fldCharType="begin"/>
      </w:r>
      <w:r>
        <w:rPr>
          <w:noProof/>
        </w:rPr>
        <w:instrText xml:space="preserve"> PAGEREF _Toc362341748 \h </w:instrText>
      </w:r>
      <w:r>
        <w:rPr>
          <w:noProof/>
        </w:rPr>
      </w:r>
      <w:r>
        <w:rPr>
          <w:noProof/>
        </w:rPr>
        <w:fldChar w:fldCharType="separate"/>
      </w:r>
      <w:r>
        <w:rPr>
          <w:noProof/>
        </w:rPr>
        <w:t>108</w:t>
      </w:r>
      <w:r>
        <w:rPr>
          <w:noProof/>
        </w:rPr>
        <w:fldChar w:fldCharType="end"/>
      </w:r>
    </w:p>
    <w:p w:rsidR="00995E6D" w:rsidRDefault="00995E6D">
      <w:pPr>
        <w:pStyle w:val="TOC1"/>
        <w:rPr>
          <w:b w:val="0"/>
          <w:bCs w:val="0"/>
          <w:caps w:val="0"/>
          <w:noProof/>
          <w:sz w:val="24"/>
          <w:lang w:eastAsia="es-ES"/>
        </w:rPr>
      </w:pPr>
      <w:r>
        <w:rPr>
          <w:noProof/>
        </w:rPr>
        <w:t>24</w:t>
      </w:r>
      <w:r>
        <w:rPr>
          <w:b w:val="0"/>
          <w:bCs w:val="0"/>
          <w:caps w:val="0"/>
          <w:noProof/>
          <w:sz w:val="24"/>
          <w:lang w:eastAsia="es-ES"/>
        </w:rPr>
        <w:tab/>
      </w:r>
      <w:r w:rsidRPr="009F3F31">
        <w:rPr>
          <w:noProof/>
        </w:rPr>
        <w:t>Scrip</w:t>
      </w:r>
      <w:r>
        <w:rPr>
          <w:noProof/>
        </w:rPr>
        <w:t>ts</w:t>
      </w:r>
      <w:r>
        <w:rPr>
          <w:noProof/>
        </w:rPr>
        <w:tab/>
      </w:r>
      <w:r>
        <w:rPr>
          <w:noProof/>
        </w:rPr>
        <w:fldChar w:fldCharType="begin"/>
      </w:r>
      <w:r>
        <w:rPr>
          <w:noProof/>
        </w:rPr>
        <w:instrText xml:space="preserve"> PAGEREF _Toc362341749 \h </w:instrText>
      </w:r>
      <w:r>
        <w:rPr>
          <w:noProof/>
        </w:rPr>
      </w:r>
      <w:r>
        <w:rPr>
          <w:noProof/>
        </w:rPr>
        <w:fldChar w:fldCharType="separate"/>
      </w:r>
      <w:r>
        <w:rPr>
          <w:noProof/>
        </w:rPr>
        <w:t>109</w:t>
      </w:r>
      <w:r>
        <w:rPr>
          <w:noProof/>
        </w:rPr>
        <w:fldChar w:fldCharType="end"/>
      </w:r>
    </w:p>
    <w:p w:rsidR="00995E6D" w:rsidRDefault="00995E6D">
      <w:pPr>
        <w:pStyle w:val="TOC2"/>
        <w:rPr>
          <w:smallCaps w:val="0"/>
          <w:noProof/>
          <w:sz w:val="24"/>
          <w:lang w:eastAsia="es-ES"/>
        </w:rPr>
      </w:pPr>
      <w:r>
        <w:rPr>
          <w:noProof/>
        </w:rPr>
        <w:t>A.1.4</w:t>
      </w:r>
      <w:r>
        <w:rPr>
          <w:smallCaps w:val="0"/>
          <w:noProof/>
          <w:sz w:val="24"/>
          <w:lang w:eastAsia="es-ES"/>
        </w:rPr>
        <w:tab/>
      </w:r>
      <w:r>
        <w:rPr>
          <w:noProof/>
        </w:rPr>
        <w:t>Cargar datos de SMF tipo 1</w:t>
      </w:r>
      <w:r>
        <w:rPr>
          <w:noProof/>
        </w:rPr>
        <w:tab/>
      </w:r>
      <w:r>
        <w:rPr>
          <w:noProof/>
        </w:rPr>
        <w:fldChar w:fldCharType="begin"/>
      </w:r>
      <w:r>
        <w:rPr>
          <w:noProof/>
        </w:rPr>
        <w:instrText xml:space="preserve"> PAGEREF _Toc362341750 \h </w:instrText>
      </w:r>
      <w:r>
        <w:rPr>
          <w:noProof/>
        </w:rPr>
      </w:r>
      <w:r>
        <w:rPr>
          <w:noProof/>
        </w:rPr>
        <w:fldChar w:fldCharType="separate"/>
      </w:r>
      <w:r>
        <w:rPr>
          <w:noProof/>
        </w:rPr>
        <w:t>109</w:t>
      </w:r>
      <w:r>
        <w:rPr>
          <w:noProof/>
        </w:rPr>
        <w:fldChar w:fldCharType="end"/>
      </w:r>
    </w:p>
    <w:p w:rsidR="00995E6D" w:rsidRDefault="00995E6D">
      <w:pPr>
        <w:pStyle w:val="TOC2"/>
        <w:rPr>
          <w:smallCaps w:val="0"/>
          <w:noProof/>
          <w:sz w:val="24"/>
          <w:lang w:eastAsia="es-ES"/>
        </w:rPr>
      </w:pPr>
      <w:r>
        <w:rPr>
          <w:noProof/>
        </w:rPr>
        <w:t>A.1.5</w:t>
      </w:r>
      <w:r>
        <w:rPr>
          <w:smallCaps w:val="0"/>
          <w:noProof/>
          <w:sz w:val="24"/>
          <w:lang w:eastAsia="es-ES"/>
        </w:rPr>
        <w:tab/>
      </w:r>
      <w:r>
        <w:rPr>
          <w:noProof/>
        </w:rPr>
        <w:t>Cargar datos de log</w:t>
      </w:r>
      <w:r>
        <w:rPr>
          <w:noProof/>
        </w:rPr>
        <w:tab/>
      </w:r>
      <w:r>
        <w:rPr>
          <w:noProof/>
        </w:rPr>
        <w:fldChar w:fldCharType="begin"/>
      </w:r>
      <w:r>
        <w:rPr>
          <w:noProof/>
        </w:rPr>
        <w:instrText xml:space="preserve"> PAGEREF _Toc362341751 \h </w:instrText>
      </w:r>
      <w:r>
        <w:rPr>
          <w:noProof/>
        </w:rPr>
      </w:r>
      <w:r>
        <w:rPr>
          <w:noProof/>
        </w:rPr>
        <w:fldChar w:fldCharType="separate"/>
      </w:r>
      <w:r>
        <w:rPr>
          <w:noProof/>
        </w:rPr>
        <w:t>113</w:t>
      </w:r>
      <w:r>
        <w:rPr>
          <w:noProof/>
        </w:rPr>
        <w:fldChar w:fldCharType="end"/>
      </w:r>
    </w:p>
    <w:p w:rsidR="00995E6D" w:rsidRDefault="00995E6D">
      <w:pPr>
        <w:pStyle w:val="TOC1"/>
        <w:rPr>
          <w:b w:val="0"/>
          <w:bCs w:val="0"/>
          <w:caps w:val="0"/>
          <w:noProof/>
          <w:sz w:val="24"/>
          <w:lang w:eastAsia="es-ES"/>
        </w:rPr>
      </w:pPr>
      <w:r>
        <w:rPr>
          <w:noProof/>
        </w:rPr>
        <w:t>25</w:t>
      </w:r>
      <w:r>
        <w:rPr>
          <w:b w:val="0"/>
          <w:bCs w:val="0"/>
          <w:caps w:val="0"/>
          <w:noProof/>
          <w:sz w:val="24"/>
          <w:lang w:eastAsia="es-ES"/>
        </w:rPr>
        <w:tab/>
      </w:r>
      <w:r>
        <w:rPr>
          <w:noProof/>
        </w:rPr>
        <w:t>Programas</w:t>
      </w:r>
      <w:r>
        <w:rPr>
          <w:noProof/>
        </w:rPr>
        <w:tab/>
      </w:r>
      <w:r>
        <w:rPr>
          <w:noProof/>
        </w:rPr>
        <w:fldChar w:fldCharType="begin"/>
      </w:r>
      <w:r>
        <w:rPr>
          <w:noProof/>
        </w:rPr>
        <w:instrText xml:space="preserve"> PAGEREF _Toc362341752 \h </w:instrText>
      </w:r>
      <w:r>
        <w:rPr>
          <w:noProof/>
        </w:rPr>
      </w:r>
      <w:r>
        <w:rPr>
          <w:noProof/>
        </w:rPr>
        <w:fldChar w:fldCharType="separate"/>
      </w:r>
      <w:r>
        <w:rPr>
          <w:noProof/>
        </w:rPr>
        <w:t>122</w:t>
      </w:r>
      <w:r>
        <w:rPr>
          <w:noProof/>
        </w:rPr>
        <w:fldChar w:fldCharType="end"/>
      </w:r>
    </w:p>
    <w:p w:rsidR="00995E6D" w:rsidRDefault="00995E6D">
      <w:pPr>
        <w:pStyle w:val="TOC2"/>
        <w:rPr>
          <w:smallCaps w:val="0"/>
          <w:noProof/>
          <w:sz w:val="24"/>
          <w:lang w:eastAsia="es-ES"/>
        </w:rPr>
      </w:pPr>
      <w:r>
        <w:rPr>
          <w:noProof/>
        </w:rPr>
        <w:t>A.1.6</w:t>
      </w:r>
      <w:r>
        <w:rPr>
          <w:smallCaps w:val="0"/>
          <w:noProof/>
          <w:sz w:val="24"/>
          <w:lang w:eastAsia="es-ES"/>
        </w:rPr>
        <w:tab/>
      </w:r>
      <w:r>
        <w:rPr>
          <w:noProof/>
        </w:rPr>
        <w:t>QC2CSQ90 – Acceso a la tabla de parámetros</w:t>
      </w:r>
      <w:r>
        <w:rPr>
          <w:noProof/>
        </w:rPr>
        <w:tab/>
      </w:r>
      <w:r>
        <w:rPr>
          <w:noProof/>
        </w:rPr>
        <w:fldChar w:fldCharType="begin"/>
      </w:r>
      <w:r>
        <w:rPr>
          <w:noProof/>
        </w:rPr>
        <w:instrText xml:space="preserve"> PAGEREF _Toc362341753 \h </w:instrText>
      </w:r>
      <w:r>
        <w:rPr>
          <w:noProof/>
        </w:rPr>
      </w:r>
      <w:r>
        <w:rPr>
          <w:noProof/>
        </w:rPr>
        <w:fldChar w:fldCharType="separate"/>
      </w:r>
      <w:r>
        <w:rPr>
          <w:noProof/>
        </w:rPr>
        <w:t>122</w:t>
      </w:r>
      <w:r>
        <w:rPr>
          <w:noProof/>
        </w:rPr>
        <w:fldChar w:fldCharType="end"/>
      </w:r>
    </w:p>
    <w:p w:rsidR="00220131" w:rsidDel="003E777C" w:rsidRDefault="00220131" w:rsidP="00220131">
      <w:pPr>
        <w:pStyle w:val="TOC1"/>
        <w:tabs>
          <w:tab w:val="left" w:pos="600"/>
        </w:tabs>
        <w:rPr>
          <w:del w:id="148" w:author="Javier Gonzalez" w:date="2013-06-10T11:44:00Z"/>
          <w:noProof/>
          <w:lang w:eastAsia="es-ES"/>
        </w:rPr>
      </w:pPr>
      <w:ins w:id="149" w:author="Javier Gonzalez" w:date="2013-07-05T00:35:00Z">
        <w:r>
          <w:rPr>
            <w:lang w:val="es-ES_tradnl"/>
          </w:rPr>
          <w:fldChar w:fldCharType="end"/>
        </w:r>
      </w:ins>
      <w:del w:id="150" w:author="Javier Gonzalez" w:date="2013-06-10T11:45:00Z">
        <w:r w:rsidDel="003E777C">
          <w:rPr>
            <w:lang w:val="es-ES_tradnl"/>
          </w:rPr>
          <w:fldChar w:fldCharType="begin"/>
        </w:r>
        <w:r w:rsidDel="003E777C">
          <w:rPr>
            <w:lang w:val="es-ES_tradnl"/>
          </w:rPr>
          <w:delInstrText xml:space="preserve"> TOC \o "1-3" \h \z \u </w:delInstrText>
        </w:r>
        <w:r w:rsidDel="003E777C">
          <w:rPr>
            <w:lang w:val="es-ES_tradnl"/>
          </w:rPr>
          <w:fldChar w:fldCharType="separate"/>
        </w:r>
      </w:del>
      <w:del w:id="151" w:author="Javier Gonzalez" w:date="2013-06-10T11:44:00Z">
        <w:r w:rsidRPr="003E777C" w:rsidDel="003E777C">
          <w:rPr>
            <w:rStyle w:val="Hyperlink"/>
            <w:b w:val="0"/>
            <w:bCs w:val="0"/>
            <w:caps w:val="0"/>
            <w:noProof/>
            <w:lang w:val="es-ES_tradnl"/>
          </w:rPr>
          <w:delText>1.</w:delText>
        </w:r>
        <w:r w:rsidDel="003E777C">
          <w:rPr>
            <w:noProof/>
            <w:lang w:eastAsia="es-ES"/>
          </w:rPr>
          <w:tab/>
        </w:r>
        <w:r w:rsidRPr="003E777C" w:rsidDel="003E777C">
          <w:rPr>
            <w:rStyle w:val="Hyperlink"/>
            <w:b w:val="0"/>
            <w:bCs w:val="0"/>
            <w:caps w:val="0"/>
            <w:noProof/>
            <w:lang w:val="es-ES_tradnl"/>
          </w:rPr>
          <w:delText>Resumen Ejecutivo</w:delText>
        </w:r>
        <w:r w:rsidDel="003E777C">
          <w:rPr>
            <w:noProof/>
            <w:webHidden/>
          </w:rPr>
          <w:tab/>
          <w:delText>4</w:delText>
        </w:r>
      </w:del>
    </w:p>
    <w:p w:rsidR="00220131" w:rsidDel="003E777C" w:rsidRDefault="00220131" w:rsidP="00220131">
      <w:pPr>
        <w:pStyle w:val="TOC1"/>
        <w:tabs>
          <w:tab w:val="left" w:pos="600"/>
        </w:tabs>
        <w:rPr>
          <w:del w:id="152" w:author="Javier Gonzalez" w:date="2013-06-10T11:44:00Z"/>
          <w:noProof/>
          <w:lang w:eastAsia="es-ES"/>
        </w:rPr>
      </w:pPr>
      <w:del w:id="153" w:author="Javier Gonzalez" w:date="2013-06-10T11:44:00Z">
        <w:r w:rsidRPr="003E777C" w:rsidDel="003E777C">
          <w:rPr>
            <w:rStyle w:val="Hyperlink"/>
            <w:b w:val="0"/>
            <w:bCs w:val="0"/>
            <w:caps w:val="0"/>
            <w:noProof/>
            <w:lang w:val="es-ES_tradnl"/>
          </w:rPr>
          <w:delText>2.</w:delText>
        </w:r>
        <w:r w:rsidDel="003E777C">
          <w:rPr>
            <w:noProof/>
            <w:lang w:eastAsia="es-ES"/>
          </w:rPr>
          <w:tab/>
        </w:r>
        <w:r w:rsidRPr="003E777C" w:rsidDel="003E777C">
          <w:rPr>
            <w:rStyle w:val="Hyperlink"/>
            <w:b w:val="0"/>
            <w:bCs w:val="0"/>
            <w:caps w:val="0"/>
            <w:noProof/>
            <w:lang w:val="es-ES_tradnl"/>
          </w:rPr>
          <w:delText>Workshops realizados</w:delText>
        </w:r>
        <w:r w:rsidDel="003E777C">
          <w:rPr>
            <w:noProof/>
            <w:webHidden/>
          </w:rPr>
          <w:tab/>
          <w:delText>7</w:delText>
        </w:r>
      </w:del>
    </w:p>
    <w:p w:rsidR="00220131" w:rsidDel="003E777C" w:rsidRDefault="00220131" w:rsidP="00220131">
      <w:pPr>
        <w:pStyle w:val="TOC2"/>
        <w:tabs>
          <w:tab w:val="left" w:pos="800"/>
        </w:tabs>
        <w:rPr>
          <w:del w:id="154" w:author="Javier Gonzalez" w:date="2013-06-10T11:44:00Z"/>
          <w:noProof/>
          <w:sz w:val="24"/>
          <w:lang w:eastAsia="es-ES"/>
        </w:rPr>
      </w:pPr>
      <w:del w:id="155" w:author="Javier Gonzalez" w:date="2013-06-10T11:44:00Z">
        <w:r w:rsidRPr="003E777C" w:rsidDel="003E777C">
          <w:rPr>
            <w:rStyle w:val="Hyperlink"/>
            <w:smallCaps w:val="0"/>
            <w:noProof/>
            <w:lang w:val="es-ES_tradnl"/>
          </w:rPr>
          <w:delText>2.1</w:delText>
        </w:r>
        <w:r w:rsidDel="003E777C">
          <w:rPr>
            <w:noProof/>
            <w:sz w:val="24"/>
            <w:lang w:eastAsia="es-ES"/>
          </w:rPr>
          <w:tab/>
        </w:r>
        <w:r w:rsidRPr="003E777C" w:rsidDel="003E777C">
          <w:rPr>
            <w:rStyle w:val="Hyperlink"/>
            <w:smallCaps w:val="0"/>
            <w:noProof/>
            <w:lang w:val="es-ES_tradnl"/>
          </w:rPr>
          <w:delText>Con participación de SERMEPA, ACI e IBM</w:delText>
        </w:r>
        <w:r w:rsidDel="003E777C">
          <w:rPr>
            <w:noProof/>
            <w:webHidden/>
          </w:rPr>
          <w:tab/>
          <w:delText>7</w:delText>
        </w:r>
      </w:del>
    </w:p>
    <w:p w:rsidR="00220131" w:rsidDel="003E777C" w:rsidRDefault="00220131" w:rsidP="00220131">
      <w:pPr>
        <w:pStyle w:val="TOC3"/>
        <w:tabs>
          <w:tab w:val="left" w:pos="1200"/>
        </w:tabs>
        <w:rPr>
          <w:del w:id="156" w:author="Javier Gonzalez" w:date="2013-06-10T11:44:00Z"/>
          <w:noProof/>
          <w:sz w:val="24"/>
          <w:lang w:eastAsia="es-ES"/>
        </w:rPr>
      </w:pPr>
      <w:del w:id="157" w:author="Javier Gonzalez" w:date="2013-06-10T11:44:00Z">
        <w:r w:rsidRPr="003E777C" w:rsidDel="003E777C">
          <w:rPr>
            <w:rStyle w:val="Hyperlink"/>
            <w:iCs w:val="0"/>
            <w:noProof/>
            <w:lang w:val="es-ES_tradnl"/>
          </w:rPr>
          <w:delText>2.1.1</w:delText>
        </w:r>
        <w:r w:rsidDel="003E777C">
          <w:rPr>
            <w:noProof/>
            <w:sz w:val="24"/>
            <w:lang w:eastAsia="es-ES"/>
          </w:rPr>
          <w:tab/>
        </w:r>
        <w:r w:rsidRPr="003E777C" w:rsidDel="003E777C">
          <w:rPr>
            <w:rStyle w:val="Hyperlink"/>
            <w:iCs w:val="0"/>
            <w:noProof/>
            <w:lang w:val="es-ES_tradnl"/>
          </w:rPr>
          <w:delText>Participantes</w:delText>
        </w:r>
        <w:r w:rsidDel="003E777C">
          <w:rPr>
            <w:noProof/>
            <w:webHidden/>
          </w:rPr>
          <w:tab/>
          <w:delText>7</w:delText>
        </w:r>
      </w:del>
    </w:p>
    <w:p w:rsidR="00220131" w:rsidDel="003E777C" w:rsidRDefault="00220131" w:rsidP="00220131">
      <w:pPr>
        <w:pStyle w:val="TOC3"/>
        <w:tabs>
          <w:tab w:val="left" w:pos="1200"/>
        </w:tabs>
        <w:rPr>
          <w:del w:id="158" w:author="Javier Gonzalez" w:date="2013-06-10T11:44:00Z"/>
          <w:noProof/>
          <w:sz w:val="24"/>
          <w:lang w:eastAsia="es-ES"/>
        </w:rPr>
      </w:pPr>
      <w:del w:id="159" w:author="Javier Gonzalez" w:date="2013-06-10T11:44:00Z">
        <w:r w:rsidRPr="003E777C" w:rsidDel="003E777C">
          <w:rPr>
            <w:rStyle w:val="Hyperlink"/>
            <w:rFonts w:eastAsia="SimSun"/>
            <w:iCs w:val="0"/>
            <w:noProof/>
            <w:lang w:val="es-ES_tradnl"/>
          </w:rPr>
          <w:delText>2.1.2</w:delText>
        </w:r>
        <w:r w:rsidDel="003E777C">
          <w:rPr>
            <w:noProof/>
            <w:sz w:val="24"/>
            <w:lang w:eastAsia="es-ES"/>
          </w:rPr>
          <w:tab/>
        </w:r>
        <w:r w:rsidRPr="003E777C" w:rsidDel="003E777C">
          <w:rPr>
            <w:rStyle w:val="Hyperlink"/>
            <w:rFonts w:eastAsia="SimSun"/>
            <w:iCs w:val="0"/>
            <w:noProof/>
            <w:lang w:val="es-ES_tradnl"/>
          </w:rPr>
          <w:delText>Objetivos</w:delText>
        </w:r>
        <w:r w:rsidDel="003E777C">
          <w:rPr>
            <w:noProof/>
            <w:webHidden/>
          </w:rPr>
          <w:tab/>
          <w:delText>7</w:delText>
        </w:r>
      </w:del>
    </w:p>
    <w:p w:rsidR="00220131" w:rsidDel="003E777C" w:rsidRDefault="00220131" w:rsidP="00220131">
      <w:pPr>
        <w:pStyle w:val="TOC3"/>
        <w:tabs>
          <w:tab w:val="left" w:pos="1200"/>
        </w:tabs>
        <w:rPr>
          <w:del w:id="160" w:author="Javier Gonzalez" w:date="2013-06-10T11:44:00Z"/>
          <w:noProof/>
          <w:sz w:val="24"/>
          <w:lang w:eastAsia="es-ES"/>
        </w:rPr>
      </w:pPr>
      <w:del w:id="161" w:author="Javier Gonzalez" w:date="2013-06-10T11:44:00Z">
        <w:r w:rsidRPr="003E777C" w:rsidDel="003E777C">
          <w:rPr>
            <w:rStyle w:val="Hyperlink"/>
            <w:rFonts w:eastAsia="SimSun"/>
            <w:iCs w:val="0"/>
            <w:noProof/>
          </w:rPr>
          <w:delText>2.1.3</w:delText>
        </w:r>
        <w:r w:rsidDel="003E777C">
          <w:rPr>
            <w:noProof/>
            <w:sz w:val="24"/>
            <w:lang w:eastAsia="es-ES"/>
          </w:rPr>
          <w:tab/>
        </w:r>
        <w:r w:rsidRPr="003E777C" w:rsidDel="003E777C">
          <w:rPr>
            <w:rStyle w:val="Hyperlink"/>
            <w:rFonts w:eastAsia="SimSun"/>
            <w:iCs w:val="0"/>
            <w:noProof/>
          </w:rPr>
          <w:delText>Conclusiones</w:delText>
        </w:r>
        <w:r w:rsidDel="003E777C">
          <w:rPr>
            <w:noProof/>
            <w:webHidden/>
          </w:rPr>
          <w:tab/>
          <w:delText>7</w:delText>
        </w:r>
      </w:del>
    </w:p>
    <w:p w:rsidR="00220131" w:rsidDel="003E777C" w:rsidRDefault="00220131" w:rsidP="00220131">
      <w:pPr>
        <w:pStyle w:val="TOC2"/>
        <w:tabs>
          <w:tab w:val="left" w:pos="800"/>
        </w:tabs>
        <w:rPr>
          <w:del w:id="162" w:author="Javier Gonzalez" w:date="2013-06-10T11:44:00Z"/>
          <w:noProof/>
          <w:sz w:val="24"/>
          <w:lang w:eastAsia="es-ES"/>
        </w:rPr>
      </w:pPr>
      <w:del w:id="163" w:author="Javier Gonzalez" w:date="2013-06-10T11:44:00Z">
        <w:r w:rsidRPr="003E777C" w:rsidDel="003E777C">
          <w:rPr>
            <w:rStyle w:val="Hyperlink"/>
            <w:smallCaps w:val="0"/>
            <w:noProof/>
            <w:lang w:val="es-ES_tradnl"/>
          </w:rPr>
          <w:delText>2.2</w:delText>
        </w:r>
        <w:r w:rsidDel="003E777C">
          <w:rPr>
            <w:noProof/>
            <w:sz w:val="24"/>
            <w:lang w:eastAsia="es-ES"/>
          </w:rPr>
          <w:tab/>
        </w:r>
        <w:r w:rsidRPr="003E777C" w:rsidDel="003E777C">
          <w:rPr>
            <w:rStyle w:val="Hyperlink"/>
            <w:smallCaps w:val="0"/>
            <w:noProof/>
            <w:lang w:val="es-ES_tradnl"/>
          </w:rPr>
          <w:delText>Con participación de ACI e IBM</w:delText>
        </w:r>
        <w:r w:rsidDel="003E777C">
          <w:rPr>
            <w:noProof/>
            <w:webHidden/>
          </w:rPr>
          <w:tab/>
          <w:delText>8</w:delText>
        </w:r>
      </w:del>
    </w:p>
    <w:p w:rsidR="00220131" w:rsidDel="003E777C" w:rsidRDefault="00220131" w:rsidP="00220131">
      <w:pPr>
        <w:pStyle w:val="TOC3"/>
        <w:tabs>
          <w:tab w:val="left" w:pos="1200"/>
        </w:tabs>
        <w:rPr>
          <w:del w:id="164" w:author="Javier Gonzalez" w:date="2013-06-10T11:44:00Z"/>
          <w:noProof/>
          <w:sz w:val="24"/>
          <w:lang w:eastAsia="es-ES"/>
        </w:rPr>
      </w:pPr>
      <w:del w:id="165" w:author="Javier Gonzalez" w:date="2013-06-10T11:44:00Z">
        <w:r w:rsidRPr="003E777C" w:rsidDel="003E777C">
          <w:rPr>
            <w:rStyle w:val="Hyperlink"/>
            <w:iCs w:val="0"/>
            <w:noProof/>
          </w:rPr>
          <w:delText>2.2.1</w:delText>
        </w:r>
        <w:r w:rsidDel="003E777C">
          <w:rPr>
            <w:noProof/>
            <w:sz w:val="24"/>
            <w:lang w:eastAsia="es-ES"/>
          </w:rPr>
          <w:tab/>
        </w:r>
        <w:r w:rsidRPr="003E777C" w:rsidDel="003E777C">
          <w:rPr>
            <w:rStyle w:val="Hyperlink"/>
            <w:iCs w:val="0"/>
            <w:noProof/>
          </w:rPr>
          <w:delText>Participantes</w:delText>
        </w:r>
        <w:r w:rsidDel="003E777C">
          <w:rPr>
            <w:noProof/>
            <w:webHidden/>
          </w:rPr>
          <w:tab/>
          <w:delText>8</w:delText>
        </w:r>
      </w:del>
    </w:p>
    <w:p w:rsidR="00220131" w:rsidDel="003E777C" w:rsidRDefault="00220131" w:rsidP="00220131">
      <w:pPr>
        <w:pStyle w:val="TOC3"/>
        <w:tabs>
          <w:tab w:val="left" w:pos="1200"/>
        </w:tabs>
        <w:rPr>
          <w:del w:id="166" w:author="Javier Gonzalez" w:date="2013-06-10T11:44:00Z"/>
          <w:noProof/>
          <w:sz w:val="24"/>
          <w:lang w:eastAsia="es-ES"/>
        </w:rPr>
      </w:pPr>
      <w:del w:id="167" w:author="Javier Gonzalez" w:date="2013-06-10T11:44:00Z">
        <w:r w:rsidRPr="003E777C" w:rsidDel="003E777C">
          <w:rPr>
            <w:rStyle w:val="Hyperlink"/>
            <w:iCs w:val="0"/>
            <w:noProof/>
          </w:rPr>
          <w:delText>2.2.2</w:delText>
        </w:r>
        <w:r w:rsidDel="003E777C">
          <w:rPr>
            <w:noProof/>
            <w:sz w:val="24"/>
            <w:lang w:eastAsia="es-ES"/>
          </w:rPr>
          <w:tab/>
        </w:r>
        <w:r w:rsidRPr="003E777C" w:rsidDel="003E777C">
          <w:rPr>
            <w:rStyle w:val="Hyperlink"/>
            <w:iCs w:val="0"/>
            <w:noProof/>
          </w:rPr>
          <w:delText>Objetivos</w:delText>
        </w:r>
        <w:r w:rsidDel="003E777C">
          <w:rPr>
            <w:noProof/>
            <w:webHidden/>
          </w:rPr>
          <w:tab/>
          <w:delText>8</w:delText>
        </w:r>
      </w:del>
    </w:p>
    <w:p w:rsidR="00220131" w:rsidDel="003E777C" w:rsidRDefault="00220131" w:rsidP="00220131">
      <w:pPr>
        <w:pStyle w:val="TOC3"/>
        <w:tabs>
          <w:tab w:val="left" w:pos="1200"/>
        </w:tabs>
        <w:rPr>
          <w:del w:id="168" w:author="Javier Gonzalez" w:date="2013-06-10T11:44:00Z"/>
          <w:noProof/>
          <w:sz w:val="24"/>
          <w:lang w:eastAsia="es-ES"/>
        </w:rPr>
      </w:pPr>
      <w:del w:id="169" w:author="Javier Gonzalez" w:date="2013-06-10T11:44:00Z">
        <w:r w:rsidRPr="003E777C" w:rsidDel="003E777C">
          <w:rPr>
            <w:rStyle w:val="Hyperlink"/>
            <w:iCs w:val="0"/>
            <w:noProof/>
          </w:rPr>
          <w:delText>2.2.3</w:delText>
        </w:r>
        <w:r w:rsidDel="003E777C">
          <w:rPr>
            <w:noProof/>
            <w:sz w:val="24"/>
            <w:lang w:eastAsia="es-ES"/>
          </w:rPr>
          <w:tab/>
        </w:r>
        <w:r w:rsidRPr="003E777C" w:rsidDel="003E777C">
          <w:rPr>
            <w:rStyle w:val="Hyperlink"/>
            <w:iCs w:val="0"/>
            <w:noProof/>
          </w:rPr>
          <w:delText>Conclusiones</w:delText>
        </w:r>
        <w:r w:rsidDel="003E777C">
          <w:rPr>
            <w:noProof/>
            <w:webHidden/>
          </w:rPr>
          <w:tab/>
          <w:delText>8</w:delText>
        </w:r>
      </w:del>
    </w:p>
    <w:p w:rsidR="00220131" w:rsidDel="003E777C" w:rsidRDefault="00220131" w:rsidP="00220131">
      <w:pPr>
        <w:pStyle w:val="TOC2"/>
        <w:tabs>
          <w:tab w:val="left" w:pos="800"/>
        </w:tabs>
        <w:rPr>
          <w:del w:id="170" w:author="Javier Gonzalez" w:date="2013-06-10T11:44:00Z"/>
          <w:noProof/>
          <w:sz w:val="24"/>
          <w:lang w:eastAsia="es-ES"/>
        </w:rPr>
      </w:pPr>
      <w:del w:id="171" w:author="Javier Gonzalez" w:date="2013-06-10T11:44:00Z">
        <w:r w:rsidRPr="003E777C" w:rsidDel="003E777C">
          <w:rPr>
            <w:rStyle w:val="Hyperlink"/>
            <w:rFonts w:eastAsia="SimSun"/>
            <w:smallCaps w:val="0"/>
            <w:noProof/>
            <w:lang w:val="es-ES_tradnl"/>
          </w:rPr>
          <w:delText>2.3</w:delText>
        </w:r>
        <w:r w:rsidDel="003E777C">
          <w:rPr>
            <w:noProof/>
            <w:sz w:val="24"/>
            <w:lang w:eastAsia="es-ES"/>
          </w:rPr>
          <w:tab/>
        </w:r>
        <w:r w:rsidRPr="003E777C" w:rsidDel="003E777C">
          <w:rPr>
            <w:rStyle w:val="Hyperlink"/>
            <w:smallCaps w:val="0"/>
            <w:noProof/>
            <w:lang w:val="es-ES_tradnl"/>
          </w:rPr>
          <w:delText>Con participación de equipos de IBM</w:delText>
        </w:r>
        <w:r w:rsidDel="003E777C">
          <w:rPr>
            <w:noProof/>
            <w:webHidden/>
          </w:rPr>
          <w:tab/>
          <w:delText>9</w:delText>
        </w:r>
      </w:del>
    </w:p>
    <w:p w:rsidR="00220131" w:rsidDel="003E777C" w:rsidRDefault="00220131" w:rsidP="00220131">
      <w:pPr>
        <w:pStyle w:val="TOC3"/>
        <w:tabs>
          <w:tab w:val="left" w:pos="1200"/>
        </w:tabs>
        <w:rPr>
          <w:del w:id="172" w:author="Javier Gonzalez" w:date="2013-06-10T11:44:00Z"/>
          <w:noProof/>
          <w:sz w:val="24"/>
          <w:lang w:eastAsia="es-ES"/>
        </w:rPr>
      </w:pPr>
      <w:del w:id="173" w:author="Javier Gonzalez" w:date="2013-06-10T11:44:00Z">
        <w:r w:rsidRPr="003E777C" w:rsidDel="003E777C">
          <w:rPr>
            <w:rStyle w:val="Hyperlink"/>
            <w:iCs w:val="0"/>
            <w:noProof/>
          </w:rPr>
          <w:delText>2.3.1</w:delText>
        </w:r>
        <w:r w:rsidDel="003E777C">
          <w:rPr>
            <w:noProof/>
            <w:sz w:val="24"/>
            <w:lang w:eastAsia="es-ES"/>
          </w:rPr>
          <w:tab/>
        </w:r>
        <w:r w:rsidRPr="003E777C" w:rsidDel="003E777C">
          <w:rPr>
            <w:rStyle w:val="Hyperlink"/>
            <w:iCs w:val="0"/>
            <w:noProof/>
          </w:rPr>
          <w:delText>Participantes</w:delText>
        </w:r>
        <w:r w:rsidDel="003E777C">
          <w:rPr>
            <w:noProof/>
            <w:webHidden/>
          </w:rPr>
          <w:tab/>
          <w:delText>9</w:delText>
        </w:r>
      </w:del>
    </w:p>
    <w:p w:rsidR="00220131" w:rsidDel="003E777C" w:rsidRDefault="00220131" w:rsidP="00220131">
      <w:pPr>
        <w:pStyle w:val="TOC3"/>
        <w:tabs>
          <w:tab w:val="left" w:pos="1200"/>
        </w:tabs>
        <w:rPr>
          <w:del w:id="174" w:author="Javier Gonzalez" w:date="2013-06-10T11:44:00Z"/>
          <w:noProof/>
          <w:sz w:val="24"/>
          <w:lang w:eastAsia="es-ES"/>
        </w:rPr>
      </w:pPr>
      <w:del w:id="175" w:author="Javier Gonzalez" w:date="2013-06-10T11:44:00Z">
        <w:r w:rsidRPr="003E777C" w:rsidDel="003E777C">
          <w:rPr>
            <w:rStyle w:val="Hyperlink"/>
            <w:rFonts w:eastAsia="SimSun"/>
            <w:iCs w:val="0"/>
            <w:noProof/>
          </w:rPr>
          <w:delText>2.3.2</w:delText>
        </w:r>
        <w:r w:rsidDel="003E777C">
          <w:rPr>
            <w:noProof/>
            <w:sz w:val="24"/>
            <w:lang w:eastAsia="es-ES"/>
          </w:rPr>
          <w:tab/>
        </w:r>
        <w:r w:rsidRPr="003E777C" w:rsidDel="003E777C">
          <w:rPr>
            <w:rStyle w:val="Hyperlink"/>
            <w:rFonts w:eastAsia="SimSun"/>
            <w:iCs w:val="0"/>
            <w:noProof/>
          </w:rPr>
          <w:delText>Objetivos</w:delText>
        </w:r>
        <w:r w:rsidDel="003E777C">
          <w:rPr>
            <w:noProof/>
            <w:webHidden/>
          </w:rPr>
          <w:tab/>
          <w:delText>9</w:delText>
        </w:r>
      </w:del>
    </w:p>
    <w:p w:rsidR="00220131" w:rsidDel="003E777C" w:rsidRDefault="00220131" w:rsidP="00220131">
      <w:pPr>
        <w:pStyle w:val="TOC3"/>
        <w:tabs>
          <w:tab w:val="left" w:pos="1200"/>
        </w:tabs>
        <w:rPr>
          <w:del w:id="176" w:author="Javier Gonzalez" w:date="2013-06-10T11:44:00Z"/>
          <w:noProof/>
          <w:sz w:val="24"/>
          <w:lang w:eastAsia="es-ES"/>
        </w:rPr>
      </w:pPr>
      <w:del w:id="177" w:author="Javier Gonzalez" w:date="2013-06-10T11:44:00Z">
        <w:r w:rsidRPr="003E777C" w:rsidDel="003E777C">
          <w:rPr>
            <w:rStyle w:val="Hyperlink"/>
            <w:rFonts w:eastAsia="SimSun"/>
            <w:iCs w:val="0"/>
            <w:noProof/>
          </w:rPr>
          <w:delText>2.3.3</w:delText>
        </w:r>
        <w:r w:rsidDel="003E777C">
          <w:rPr>
            <w:noProof/>
            <w:sz w:val="24"/>
            <w:lang w:eastAsia="es-ES"/>
          </w:rPr>
          <w:tab/>
        </w:r>
        <w:r w:rsidRPr="003E777C" w:rsidDel="003E777C">
          <w:rPr>
            <w:rStyle w:val="Hyperlink"/>
            <w:rFonts w:eastAsia="SimSun"/>
            <w:iCs w:val="0"/>
            <w:noProof/>
          </w:rPr>
          <w:delText>Conclusiones</w:delText>
        </w:r>
        <w:r w:rsidDel="003E777C">
          <w:rPr>
            <w:noProof/>
            <w:webHidden/>
          </w:rPr>
          <w:tab/>
          <w:delText>9</w:delText>
        </w:r>
      </w:del>
    </w:p>
    <w:p w:rsidR="00220131" w:rsidDel="003E777C" w:rsidRDefault="00220131" w:rsidP="00220131">
      <w:pPr>
        <w:pStyle w:val="TOC1"/>
        <w:tabs>
          <w:tab w:val="left" w:pos="600"/>
        </w:tabs>
        <w:rPr>
          <w:del w:id="178" w:author="Javier Gonzalez" w:date="2013-06-10T11:44:00Z"/>
          <w:noProof/>
          <w:lang w:eastAsia="es-ES"/>
        </w:rPr>
      </w:pPr>
      <w:del w:id="179" w:author="Javier Gonzalez" w:date="2013-06-10T11:44:00Z">
        <w:r w:rsidRPr="003E777C" w:rsidDel="003E777C">
          <w:rPr>
            <w:rStyle w:val="Hyperlink"/>
            <w:b w:val="0"/>
            <w:bCs w:val="0"/>
            <w:caps w:val="0"/>
            <w:noProof/>
          </w:rPr>
          <w:delText>3.</w:delText>
        </w:r>
        <w:r w:rsidDel="003E777C">
          <w:rPr>
            <w:noProof/>
            <w:lang w:eastAsia="es-ES"/>
          </w:rPr>
          <w:tab/>
        </w:r>
        <w:r w:rsidRPr="003E777C" w:rsidDel="003E777C">
          <w:rPr>
            <w:rStyle w:val="Hyperlink"/>
            <w:b w:val="0"/>
            <w:bCs w:val="0"/>
            <w:caps w:val="0"/>
            <w:noProof/>
          </w:rPr>
          <w:delText>Descripción de la Solución</w:delText>
        </w:r>
        <w:r w:rsidDel="003E777C">
          <w:rPr>
            <w:noProof/>
            <w:webHidden/>
          </w:rPr>
          <w:tab/>
          <w:delText>10</w:delText>
        </w:r>
      </w:del>
    </w:p>
    <w:p w:rsidR="00220131" w:rsidDel="003E777C" w:rsidRDefault="00220131" w:rsidP="00220131">
      <w:pPr>
        <w:pStyle w:val="TOC2"/>
        <w:tabs>
          <w:tab w:val="left" w:pos="800"/>
        </w:tabs>
        <w:rPr>
          <w:del w:id="180" w:author="Javier Gonzalez" w:date="2013-06-10T11:44:00Z"/>
          <w:noProof/>
          <w:sz w:val="24"/>
          <w:lang w:eastAsia="es-ES"/>
        </w:rPr>
      </w:pPr>
      <w:del w:id="181" w:author="Javier Gonzalez" w:date="2013-06-10T11:44:00Z">
        <w:r w:rsidRPr="003E777C" w:rsidDel="003E777C">
          <w:rPr>
            <w:rStyle w:val="Hyperlink"/>
            <w:smallCaps w:val="0"/>
            <w:noProof/>
          </w:rPr>
          <w:delText>3.1</w:delText>
        </w:r>
        <w:r w:rsidDel="003E777C">
          <w:rPr>
            <w:noProof/>
            <w:sz w:val="24"/>
            <w:lang w:eastAsia="es-ES"/>
          </w:rPr>
          <w:tab/>
        </w:r>
        <w:r w:rsidRPr="003E777C" w:rsidDel="003E777C">
          <w:rPr>
            <w:rStyle w:val="Hyperlink"/>
            <w:smallCaps w:val="0"/>
            <w:noProof/>
          </w:rPr>
          <w:delText>Visión General del Sistema SERMEPA</w:delText>
        </w:r>
        <w:r w:rsidDel="003E777C">
          <w:rPr>
            <w:noProof/>
            <w:webHidden/>
          </w:rPr>
          <w:tab/>
          <w:delText>10</w:delText>
        </w:r>
      </w:del>
    </w:p>
    <w:p w:rsidR="00220131" w:rsidDel="003E777C" w:rsidRDefault="00220131" w:rsidP="00220131">
      <w:pPr>
        <w:pStyle w:val="TOC2"/>
        <w:tabs>
          <w:tab w:val="left" w:pos="800"/>
        </w:tabs>
        <w:rPr>
          <w:del w:id="182" w:author="Javier Gonzalez" w:date="2013-06-10T11:44:00Z"/>
          <w:noProof/>
          <w:sz w:val="24"/>
          <w:lang w:eastAsia="es-ES"/>
        </w:rPr>
      </w:pPr>
      <w:del w:id="183" w:author="Javier Gonzalez" w:date="2013-06-10T11:44:00Z">
        <w:r w:rsidRPr="003E777C" w:rsidDel="003E777C">
          <w:rPr>
            <w:rStyle w:val="Hyperlink"/>
            <w:smallCaps w:val="0"/>
            <w:noProof/>
          </w:rPr>
          <w:delText>3.2</w:delText>
        </w:r>
        <w:r w:rsidDel="003E777C">
          <w:rPr>
            <w:noProof/>
            <w:sz w:val="24"/>
            <w:lang w:eastAsia="es-ES"/>
          </w:rPr>
          <w:tab/>
        </w:r>
        <w:r w:rsidRPr="003E777C" w:rsidDel="003E777C">
          <w:rPr>
            <w:rStyle w:val="Hyperlink"/>
            <w:smallCaps w:val="0"/>
            <w:noProof/>
          </w:rPr>
          <w:delText>Nuevo Sistema Transaccional: ST1 + ST2</w:delText>
        </w:r>
        <w:r w:rsidDel="003E777C">
          <w:rPr>
            <w:noProof/>
            <w:webHidden/>
          </w:rPr>
          <w:tab/>
          <w:delText>11</w:delText>
        </w:r>
      </w:del>
    </w:p>
    <w:p w:rsidR="00220131" w:rsidDel="003E777C" w:rsidRDefault="00220131" w:rsidP="00220131">
      <w:pPr>
        <w:pStyle w:val="TOC3"/>
        <w:tabs>
          <w:tab w:val="left" w:pos="1200"/>
        </w:tabs>
        <w:rPr>
          <w:del w:id="184" w:author="Javier Gonzalez" w:date="2013-06-10T11:44:00Z"/>
          <w:noProof/>
          <w:sz w:val="24"/>
          <w:lang w:eastAsia="es-ES"/>
        </w:rPr>
      </w:pPr>
      <w:del w:id="185" w:author="Javier Gonzalez" w:date="2013-06-10T11:44:00Z">
        <w:r w:rsidRPr="003E777C" w:rsidDel="003E777C">
          <w:rPr>
            <w:rStyle w:val="Hyperlink"/>
            <w:iCs w:val="0"/>
            <w:noProof/>
          </w:rPr>
          <w:delText>3.2.1</w:delText>
        </w:r>
        <w:r w:rsidDel="003E777C">
          <w:rPr>
            <w:noProof/>
            <w:sz w:val="24"/>
            <w:lang w:eastAsia="es-ES"/>
          </w:rPr>
          <w:tab/>
        </w:r>
        <w:r w:rsidRPr="003E777C" w:rsidDel="003E777C">
          <w:rPr>
            <w:rStyle w:val="Hyperlink"/>
            <w:iCs w:val="0"/>
            <w:noProof/>
          </w:rPr>
          <w:delText>Distribución de funcionalidad</w:delText>
        </w:r>
        <w:r w:rsidDel="003E777C">
          <w:rPr>
            <w:noProof/>
            <w:webHidden/>
          </w:rPr>
          <w:tab/>
          <w:delText>11</w:delText>
        </w:r>
      </w:del>
    </w:p>
    <w:p w:rsidR="00220131" w:rsidDel="003E777C" w:rsidRDefault="00220131" w:rsidP="00220131">
      <w:pPr>
        <w:pStyle w:val="TOC3"/>
        <w:tabs>
          <w:tab w:val="left" w:pos="1200"/>
        </w:tabs>
        <w:rPr>
          <w:del w:id="186" w:author="Javier Gonzalez" w:date="2013-06-10T11:44:00Z"/>
          <w:noProof/>
          <w:sz w:val="24"/>
          <w:lang w:eastAsia="es-ES"/>
        </w:rPr>
      </w:pPr>
      <w:del w:id="187" w:author="Javier Gonzalez" w:date="2013-06-10T11:44:00Z">
        <w:r w:rsidRPr="003E777C" w:rsidDel="003E777C">
          <w:rPr>
            <w:rStyle w:val="Hyperlink"/>
            <w:iCs w:val="0"/>
            <w:noProof/>
          </w:rPr>
          <w:delText>3.2.2</w:delText>
        </w:r>
        <w:r w:rsidDel="003E777C">
          <w:rPr>
            <w:noProof/>
            <w:sz w:val="24"/>
            <w:lang w:eastAsia="es-ES"/>
          </w:rPr>
          <w:tab/>
        </w:r>
        <w:r w:rsidRPr="003E777C" w:rsidDel="003E777C">
          <w:rPr>
            <w:rStyle w:val="Hyperlink"/>
            <w:iCs w:val="0"/>
            <w:noProof/>
          </w:rPr>
          <w:delText>Arquitectura Técnica</w:delText>
        </w:r>
        <w:r w:rsidDel="003E777C">
          <w:rPr>
            <w:noProof/>
            <w:webHidden/>
          </w:rPr>
          <w:tab/>
          <w:delText>12</w:delText>
        </w:r>
      </w:del>
    </w:p>
    <w:p w:rsidR="00220131" w:rsidDel="003E777C" w:rsidRDefault="00220131" w:rsidP="00220131">
      <w:pPr>
        <w:pStyle w:val="TOC2"/>
        <w:tabs>
          <w:tab w:val="left" w:pos="800"/>
        </w:tabs>
        <w:rPr>
          <w:del w:id="188" w:author="Javier Gonzalez" w:date="2013-06-10T11:44:00Z"/>
          <w:noProof/>
          <w:sz w:val="24"/>
          <w:lang w:eastAsia="es-ES"/>
        </w:rPr>
      </w:pPr>
      <w:del w:id="189" w:author="Javier Gonzalez" w:date="2013-06-10T11:44:00Z">
        <w:r w:rsidRPr="003E777C" w:rsidDel="003E777C">
          <w:rPr>
            <w:rStyle w:val="Hyperlink"/>
            <w:smallCaps w:val="0"/>
            <w:noProof/>
          </w:rPr>
          <w:delText>3.3</w:delText>
        </w:r>
        <w:r w:rsidDel="003E777C">
          <w:rPr>
            <w:noProof/>
            <w:sz w:val="24"/>
            <w:lang w:eastAsia="es-ES"/>
          </w:rPr>
          <w:tab/>
        </w:r>
        <w:r w:rsidRPr="003E777C" w:rsidDel="003E777C">
          <w:rPr>
            <w:rStyle w:val="Hyperlink"/>
            <w:smallCaps w:val="0"/>
            <w:noProof/>
          </w:rPr>
          <w:delText>Sistema Transaccional ST1</w:delText>
        </w:r>
        <w:r w:rsidDel="003E777C">
          <w:rPr>
            <w:noProof/>
            <w:webHidden/>
          </w:rPr>
          <w:tab/>
          <w:delText>13</w:delText>
        </w:r>
      </w:del>
    </w:p>
    <w:p w:rsidR="00220131" w:rsidDel="003E777C" w:rsidRDefault="00220131" w:rsidP="00220131">
      <w:pPr>
        <w:pStyle w:val="TOC3"/>
        <w:tabs>
          <w:tab w:val="left" w:pos="1200"/>
        </w:tabs>
        <w:rPr>
          <w:del w:id="190" w:author="Javier Gonzalez" w:date="2013-06-10T11:44:00Z"/>
          <w:noProof/>
          <w:sz w:val="24"/>
          <w:lang w:eastAsia="es-ES"/>
        </w:rPr>
      </w:pPr>
      <w:del w:id="191" w:author="Javier Gonzalez" w:date="2013-06-10T11:44:00Z">
        <w:r w:rsidRPr="003E777C" w:rsidDel="003E777C">
          <w:rPr>
            <w:rStyle w:val="Hyperlink"/>
            <w:rFonts w:eastAsia="SimSun"/>
            <w:iCs w:val="0"/>
            <w:noProof/>
          </w:rPr>
          <w:delText>3.3.1</w:delText>
        </w:r>
        <w:r w:rsidDel="003E777C">
          <w:rPr>
            <w:noProof/>
            <w:sz w:val="24"/>
            <w:lang w:eastAsia="es-ES"/>
          </w:rPr>
          <w:tab/>
        </w:r>
        <w:r w:rsidRPr="003E777C" w:rsidDel="003E777C">
          <w:rPr>
            <w:rStyle w:val="Hyperlink"/>
            <w:rFonts w:eastAsia="SimSun"/>
            <w:iCs w:val="0"/>
            <w:noProof/>
          </w:rPr>
          <w:delText>ACI’s ICE. Communications Handler</w:delText>
        </w:r>
        <w:r w:rsidDel="003E777C">
          <w:rPr>
            <w:noProof/>
            <w:webHidden/>
          </w:rPr>
          <w:tab/>
          <w:delText>13</w:delText>
        </w:r>
      </w:del>
    </w:p>
    <w:p w:rsidR="00220131" w:rsidDel="003E777C" w:rsidRDefault="00220131" w:rsidP="00220131">
      <w:pPr>
        <w:pStyle w:val="TOC3"/>
        <w:tabs>
          <w:tab w:val="left" w:pos="1200"/>
        </w:tabs>
        <w:rPr>
          <w:del w:id="192" w:author="Javier Gonzalez" w:date="2013-06-10T11:44:00Z"/>
          <w:noProof/>
          <w:sz w:val="24"/>
          <w:lang w:eastAsia="es-ES"/>
        </w:rPr>
      </w:pPr>
      <w:del w:id="193" w:author="Javier Gonzalez" w:date="2013-06-10T11:44:00Z">
        <w:r w:rsidRPr="003E777C" w:rsidDel="003E777C">
          <w:rPr>
            <w:rStyle w:val="Hyperlink"/>
            <w:rFonts w:eastAsia="SimSun"/>
            <w:iCs w:val="0"/>
            <w:noProof/>
          </w:rPr>
          <w:delText>3.3.2</w:delText>
        </w:r>
        <w:r w:rsidDel="003E777C">
          <w:rPr>
            <w:noProof/>
            <w:sz w:val="24"/>
            <w:lang w:eastAsia="es-ES"/>
          </w:rPr>
          <w:tab/>
        </w:r>
        <w:r w:rsidRPr="003E777C" w:rsidDel="003E777C">
          <w:rPr>
            <w:rStyle w:val="Hyperlink"/>
            <w:rFonts w:eastAsia="SimSun"/>
            <w:iCs w:val="0"/>
            <w:noProof/>
          </w:rPr>
          <w:delText>BASE24-eps IS. Integrated Server</w:delText>
        </w:r>
        <w:r w:rsidDel="003E777C">
          <w:rPr>
            <w:noProof/>
            <w:webHidden/>
          </w:rPr>
          <w:tab/>
          <w:delText>13</w:delText>
        </w:r>
      </w:del>
    </w:p>
    <w:p w:rsidR="00220131" w:rsidDel="003E777C" w:rsidRDefault="00220131" w:rsidP="00220131">
      <w:pPr>
        <w:pStyle w:val="TOC3"/>
        <w:tabs>
          <w:tab w:val="left" w:pos="1200"/>
        </w:tabs>
        <w:rPr>
          <w:del w:id="194" w:author="Javier Gonzalez" w:date="2013-06-10T11:44:00Z"/>
          <w:noProof/>
          <w:sz w:val="24"/>
          <w:lang w:eastAsia="es-ES"/>
        </w:rPr>
      </w:pPr>
      <w:del w:id="195" w:author="Javier Gonzalez" w:date="2013-06-10T11:44:00Z">
        <w:r w:rsidRPr="003E777C" w:rsidDel="003E777C">
          <w:rPr>
            <w:rStyle w:val="Hyperlink"/>
            <w:rFonts w:eastAsia="SimSun"/>
            <w:iCs w:val="0"/>
            <w:noProof/>
          </w:rPr>
          <w:delText>3.3.3</w:delText>
        </w:r>
        <w:r w:rsidDel="003E777C">
          <w:rPr>
            <w:noProof/>
            <w:sz w:val="24"/>
            <w:lang w:eastAsia="es-ES"/>
          </w:rPr>
          <w:tab/>
        </w:r>
        <w:r w:rsidRPr="003E777C" w:rsidDel="003E777C">
          <w:rPr>
            <w:rStyle w:val="Hyperlink"/>
            <w:rFonts w:eastAsia="SimSun"/>
            <w:iCs w:val="0"/>
            <w:noProof/>
          </w:rPr>
          <w:delText>ACI Desktop</w:delText>
        </w:r>
        <w:r w:rsidDel="003E777C">
          <w:rPr>
            <w:noProof/>
            <w:webHidden/>
          </w:rPr>
          <w:tab/>
          <w:delText>14</w:delText>
        </w:r>
      </w:del>
    </w:p>
    <w:p w:rsidR="00220131" w:rsidDel="003E777C" w:rsidRDefault="00220131" w:rsidP="00220131">
      <w:pPr>
        <w:pStyle w:val="TOC3"/>
        <w:tabs>
          <w:tab w:val="left" w:pos="1200"/>
        </w:tabs>
        <w:rPr>
          <w:del w:id="196" w:author="Javier Gonzalez" w:date="2013-06-10T11:44:00Z"/>
          <w:noProof/>
          <w:sz w:val="24"/>
          <w:lang w:eastAsia="es-ES"/>
        </w:rPr>
      </w:pPr>
      <w:del w:id="197" w:author="Javier Gonzalez" w:date="2013-06-10T11:44:00Z">
        <w:r w:rsidRPr="003E777C" w:rsidDel="003E777C">
          <w:rPr>
            <w:rStyle w:val="Hyperlink"/>
            <w:rFonts w:eastAsia="SimSun"/>
            <w:iCs w:val="0"/>
            <w:noProof/>
          </w:rPr>
          <w:delText>3.3.4</w:delText>
        </w:r>
        <w:r w:rsidDel="003E777C">
          <w:rPr>
            <w:noProof/>
            <w:sz w:val="24"/>
            <w:lang w:eastAsia="es-ES"/>
          </w:rPr>
          <w:tab/>
        </w:r>
        <w:r w:rsidRPr="003E777C" w:rsidDel="003E777C">
          <w:rPr>
            <w:rStyle w:val="Hyperlink"/>
            <w:rFonts w:eastAsia="SimSun"/>
            <w:iCs w:val="0"/>
            <w:noProof/>
          </w:rPr>
          <w:delText>Interacciones externas</w:delText>
        </w:r>
        <w:r w:rsidDel="003E777C">
          <w:rPr>
            <w:noProof/>
            <w:webHidden/>
          </w:rPr>
          <w:tab/>
          <w:delText>14</w:delText>
        </w:r>
      </w:del>
    </w:p>
    <w:p w:rsidR="00220131" w:rsidDel="003E777C" w:rsidRDefault="00220131" w:rsidP="00220131">
      <w:pPr>
        <w:pStyle w:val="TOC2"/>
        <w:tabs>
          <w:tab w:val="left" w:pos="800"/>
        </w:tabs>
        <w:rPr>
          <w:del w:id="198" w:author="Javier Gonzalez" w:date="2013-06-10T11:44:00Z"/>
          <w:noProof/>
          <w:sz w:val="24"/>
          <w:lang w:eastAsia="es-ES"/>
        </w:rPr>
      </w:pPr>
      <w:del w:id="199" w:author="Javier Gonzalez" w:date="2013-06-10T11:44:00Z">
        <w:r w:rsidRPr="003E777C" w:rsidDel="003E777C">
          <w:rPr>
            <w:rStyle w:val="Hyperlink"/>
            <w:rFonts w:eastAsia="SimSun"/>
            <w:smallCaps w:val="0"/>
            <w:noProof/>
          </w:rPr>
          <w:delText>3.4</w:delText>
        </w:r>
        <w:r w:rsidDel="003E777C">
          <w:rPr>
            <w:noProof/>
            <w:sz w:val="24"/>
            <w:lang w:eastAsia="es-ES"/>
          </w:rPr>
          <w:tab/>
        </w:r>
        <w:r w:rsidRPr="003E777C" w:rsidDel="003E777C">
          <w:rPr>
            <w:rStyle w:val="Hyperlink"/>
            <w:rFonts w:eastAsia="SimSun"/>
            <w:smallCaps w:val="0"/>
            <w:noProof/>
          </w:rPr>
          <w:delText>Sistema Transaccional ST2</w:delText>
        </w:r>
        <w:r w:rsidDel="003E777C">
          <w:rPr>
            <w:noProof/>
            <w:webHidden/>
          </w:rPr>
          <w:tab/>
          <w:delText>15</w:delText>
        </w:r>
      </w:del>
    </w:p>
    <w:p w:rsidR="00220131" w:rsidDel="003E777C" w:rsidRDefault="00220131" w:rsidP="00220131">
      <w:pPr>
        <w:pStyle w:val="TOC3"/>
        <w:tabs>
          <w:tab w:val="left" w:pos="1200"/>
        </w:tabs>
        <w:rPr>
          <w:del w:id="200" w:author="Javier Gonzalez" w:date="2013-06-10T11:44:00Z"/>
          <w:noProof/>
          <w:sz w:val="24"/>
          <w:lang w:eastAsia="es-ES"/>
        </w:rPr>
      </w:pPr>
      <w:del w:id="201" w:author="Javier Gonzalez" w:date="2013-06-10T11:44:00Z">
        <w:r w:rsidRPr="003E777C" w:rsidDel="003E777C">
          <w:rPr>
            <w:rStyle w:val="Hyperlink"/>
            <w:rFonts w:eastAsia="SimSun"/>
            <w:iCs w:val="0"/>
            <w:noProof/>
          </w:rPr>
          <w:delText>3.4.1</w:delText>
        </w:r>
        <w:r w:rsidDel="003E777C">
          <w:rPr>
            <w:noProof/>
            <w:sz w:val="24"/>
            <w:lang w:eastAsia="es-ES"/>
          </w:rPr>
          <w:tab/>
        </w:r>
        <w:r w:rsidRPr="003E777C" w:rsidDel="003E777C">
          <w:rPr>
            <w:rStyle w:val="Hyperlink"/>
            <w:rFonts w:eastAsia="SimSun"/>
            <w:iCs w:val="0"/>
            <w:noProof/>
          </w:rPr>
          <w:delText>ACI’s ICE. Communications Handler</w:delText>
        </w:r>
        <w:r w:rsidDel="003E777C">
          <w:rPr>
            <w:noProof/>
            <w:webHidden/>
          </w:rPr>
          <w:tab/>
          <w:delText>15</w:delText>
        </w:r>
      </w:del>
    </w:p>
    <w:p w:rsidR="00220131" w:rsidDel="003E777C" w:rsidRDefault="00220131" w:rsidP="00220131">
      <w:pPr>
        <w:pStyle w:val="TOC3"/>
        <w:tabs>
          <w:tab w:val="left" w:pos="1200"/>
        </w:tabs>
        <w:rPr>
          <w:del w:id="202" w:author="Javier Gonzalez" w:date="2013-06-10T11:44:00Z"/>
          <w:noProof/>
          <w:sz w:val="24"/>
          <w:lang w:eastAsia="es-ES"/>
        </w:rPr>
      </w:pPr>
      <w:del w:id="203" w:author="Javier Gonzalez" w:date="2013-06-10T11:44:00Z">
        <w:r w:rsidRPr="003E777C" w:rsidDel="003E777C">
          <w:rPr>
            <w:rStyle w:val="Hyperlink"/>
            <w:rFonts w:eastAsia="SimSun"/>
            <w:iCs w:val="0"/>
            <w:noProof/>
          </w:rPr>
          <w:delText>3.4.2</w:delText>
        </w:r>
        <w:r w:rsidDel="003E777C">
          <w:rPr>
            <w:noProof/>
            <w:sz w:val="24"/>
            <w:lang w:eastAsia="es-ES"/>
          </w:rPr>
          <w:tab/>
        </w:r>
        <w:r w:rsidRPr="003E777C" w:rsidDel="003E777C">
          <w:rPr>
            <w:rStyle w:val="Hyperlink"/>
            <w:rFonts w:eastAsia="SimSun"/>
            <w:iCs w:val="0"/>
            <w:noProof/>
          </w:rPr>
          <w:delText>ST2 AS Application Server</w:delText>
        </w:r>
        <w:r w:rsidDel="003E777C">
          <w:rPr>
            <w:noProof/>
            <w:webHidden/>
          </w:rPr>
          <w:tab/>
          <w:delText>15</w:delText>
        </w:r>
      </w:del>
    </w:p>
    <w:p w:rsidR="00220131" w:rsidDel="003E777C" w:rsidRDefault="00220131" w:rsidP="00220131">
      <w:pPr>
        <w:pStyle w:val="TOC3"/>
        <w:tabs>
          <w:tab w:val="left" w:pos="1200"/>
        </w:tabs>
        <w:rPr>
          <w:del w:id="204" w:author="Javier Gonzalez" w:date="2013-06-10T11:44:00Z"/>
          <w:noProof/>
          <w:sz w:val="24"/>
          <w:lang w:eastAsia="es-ES"/>
        </w:rPr>
      </w:pPr>
      <w:del w:id="205" w:author="Javier Gonzalez" w:date="2013-06-10T11:44:00Z">
        <w:r w:rsidRPr="003E777C" w:rsidDel="003E777C">
          <w:rPr>
            <w:rStyle w:val="Hyperlink"/>
            <w:rFonts w:eastAsia="SimSun"/>
            <w:iCs w:val="0"/>
            <w:noProof/>
          </w:rPr>
          <w:delText>3.4.3</w:delText>
        </w:r>
        <w:r w:rsidDel="003E777C">
          <w:rPr>
            <w:noProof/>
            <w:sz w:val="24"/>
            <w:lang w:eastAsia="es-ES"/>
          </w:rPr>
          <w:tab/>
        </w:r>
        <w:r w:rsidRPr="003E777C" w:rsidDel="003E777C">
          <w:rPr>
            <w:rStyle w:val="Hyperlink"/>
            <w:rFonts w:eastAsia="SimSun"/>
            <w:iCs w:val="0"/>
            <w:noProof/>
          </w:rPr>
          <w:delText>Interacciones con otros Sistemas</w:delText>
        </w:r>
        <w:r w:rsidDel="003E777C">
          <w:rPr>
            <w:noProof/>
            <w:webHidden/>
          </w:rPr>
          <w:tab/>
          <w:delText>18</w:delText>
        </w:r>
      </w:del>
    </w:p>
    <w:p w:rsidR="00220131" w:rsidDel="003E777C" w:rsidRDefault="00220131" w:rsidP="00220131">
      <w:pPr>
        <w:pStyle w:val="TOC1"/>
        <w:tabs>
          <w:tab w:val="left" w:pos="600"/>
        </w:tabs>
        <w:rPr>
          <w:del w:id="206" w:author="Javier Gonzalez" w:date="2013-06-10T11:44:00Z"/>
          <w:noProof/>
          <w:lang w:eastAsia="es-ES"/>
        </w:rPr>
      </w:pPr>
      <w:del w:id="207" w:author="Javier Gonzalez" w:date="2013-06-10T11:44:00Z">
        <w:r w:rsidRPr="003E777C" w:rsidDel="003E777C">
          <w:rPr>
            <w:rStyle w:val="Hyperlink"/>
            <w:rFonts w:eastAsia="SimSun"/>
            <w:b w:val="0"/>
            <w:bCs w:val="0"/>
            <w:caps w:val="0"/>
            <w:noProof/>
          </w:rPr>
          <w:delText>4.</w:delText>
        </w:r>
        <w:r w:rsidDel="003E777C">
          <w:rPr>
            <w:noProof/>
            <w:lang w:eastAsia="es-ES"/>
          </w:rPr>
          <w:tab/>
        </w:r>
        <w:r w:rsidRPr="003E777C" w:rsidDel="003E777C">
          <w:rPr>
            <w:rStyle w:val="Hyperlink"/>
            <w:rFonts w:eastAsia="SimSun"/>
            <w:b w:val="0"/>
            <w:bCs w:val="0"/>
            <w:caps w:val="0"/>
            <w:noProof/>
          </w:rPr>
          <w:delText>Proyecto Implantación Sistema Mixto ST1 + ST2</w:delText>
        </w:r>
        <w:r w:rsidDel="003E777C">
          <w:rPr>
            <w:noProof/>
            <w:webHidden/>
          </w:rPr>
          <w:tab/>
          <w:delText>20</w:delText>
        </w:r>
      </w:del>
    </w:p>
    <w:p w:rsidR="00220131" w:rsidDel="003E777C" w:rsidRDefault="00220131" w:rsidP="00220131">
      <w:pPr>
        <w:pStyle w:val="TOC2"/>
        <w:tabs>
          <w:tab w:val="left" w:pos="800"/>
        </w:tabs>
        <w:rPr>
          <w:del w:id="208" w:author="Javier Gonzalez" w:date="2013-06-10T11:44:00Z"/>
          <w:noProof/>
          <w:sz w:val="24"/>
          <w:lang w:eastAsia="es-ES"/>
        </w:rPr>
      </w:pPr>
      <w:del w:id="209" w:author="Javier Gonzalez" w:date="2013-06-10T11:44:00Z">
        <w:r w:rsidRPr="003E777C" w:rsidDel="003E777C">
          <w:rPr>
            <w:rStyle w:val="Hyperlink"/>
            <w:smallCaps w:val="0"/>
            <w:noProof/>
          </w:rPr>
          <w:delText>4.1</w:delText>
        </w:r>
        <w:r w:rsidDel="003E777C">
          <w:rPr>
            <w:noProof/>
            <w:sz w:val="24"/>
            <w:lang w:eastAsia="es-ES"/>
          </w:rPr>
          <w:tab/>
        </w:r>
        <w:r w:rsidRPr="003E777C" w:rsidDel="003E777C">
          <w:rPr>
            <w:rStyle w:val="Hyperlink"/>
            <w:smallCaps w:val="0"/>
            <w:noProof/>
          </w:rPr>
          <w:delText>Subproyecto ST1</w:delText>
        </w:r>
        <w:r w:rsidDel="003E777C">
          <w:rPr>
            <w:noProof/>
            <w:webHidden/>
          </w:rPr>
          <w:tab/>
          <w:delText>20</w:delText>
        </w:r>
      </w:del>
    </w:p>
    <w:p w:rsidR="00220131" w:rsidDel="003E777C" w:rsidRDefault="00220131" w:rsidP="00220131">
      <w:pPr>
        <w:pStyle w:val="TOC2"/>
        <w:tabs>
          <w:tab w:val="left" w:pos="800"/>
        </w:tabs>
        <w:rPr>
          <w:del w:id="210" w:author="Javier Gonzalez" w:date="2013-06-10T11:44:00Z"/>
          <w:noProof/>
          <w:sz w:val="24"/>
          <w:lang w:eastAsia="es-ES"/>
        </w:rPr>
      </w:pPr>
      <w:del w:id="211" w:author="Javier Gonzalez" w:date="2013-06-10T11:44:00Z">
        <w:r w:rsidRPr="003E777C" w:rsidDel="003E777C">
          <w:rPr>
            <w:rStyle w:val="Hyperlink"/>
            <w:rFonts w:eastAsia="SimSun"/>
            <w:smallCaps w:val="0"/>
            <w:noProof/>
          </w:rPr>
          <w:delText>4.2</w:delText>
        </w:r>
        <w:r w:rsidDel="003E777C">
          <w:rPr>
            <w:noProof/>
            <w:sz w:val="24"/>
            <w:lang w:eastAsia="es-ES"/>
          </w:rPr>
          <w:tab/>
        </w:r>
        <w:r w:rsidRPr="003E777C" w:rsidDel="003E777C">
          <w:rPr>
            <w:rStyle w:val="Hyperlink"/>
            <w:smallCaps w:val="0"/>
            <w:noProof/>
          </w:rPr>
          <w:delText>Subproyecto ST2 (Sistema CICS+COBOL+DB2)</w:delText>
        </w:r>
        <w:r w:rsidDel="003E777C">
          <w:rPr>
            <w:noProof/>
            <w:webHidden/>
          </w:rPr>
          <w:tab/>
          <w:delText>20</w:delText>
        </w:r>
      </w:del>
    </w:p>
    <w:p w:rsidR="00220131" w:rsidDel="003E777C" w:rsidRDefault="00220131" w:rsidP="00220131">
      <w:pPr>
        <w:pStyle w:val="TOC1"/>
        <w:tabs>
          <w:tab w:val="left" w:pos="600"/>
        </w:tabs>
        <w:rPr>
          <w:del w:id="212" w:author="Javier Gonzalez" w:date="2013-06-10T11:44:00Z"/>
          <w:noProof/>
          <w:lang w:eastAsia="es-ES"/>
        </w:rPr>
      </w:pPr>
      <w:del w:id="213" w:author="Javier Gonzalez" w:date="2013-06-10T11:44:00Z">
        <w:r w:rsidRPr="003E777C" w:rsidDel="003E777C">
          <w:rPr>
            <w:rStyle w:val="Hyperlink"/>
            <w:rFonts w:eastAsia="SimSun"/>
            <w:b w:val="0"/>
            <w:bCs w:val="0"/>
            <w:caps w:val="0"/>
            <w:noProof/>
          </w:rPr>
          <w:delText>5.</w:delText>
        </w:r>
        <w:r w:rsidDel="003E777C">
          <w:rPr>
            <w:noProof/>
            <w:lang w:eastAsia="es-ES"/>
          </w:rPr>
          <w:tab/>
        </w:r>
        <w:r w:rsidRPr="003E777C" w:rsidDel="003E777C">
          <w:rPr>
            <w:rStyle w:val="Hyperlink"/>
            <w:rFonts w:eastAsia="SimSun"/>
            <w:b w:val="0"/>
            <w:bCs w:val="0"/>
            <w:caps w:val="0"/>
            <w:noProof/>
          </w:rPr>
          <w:delText>Conclusiones preliminares</w:delText>
        </w:r>
        <w:r w:rsidDel="003E777C">
          <w:rPr>
            <w:noProof/>
            <w:webHidden/>
          </w:rPr>
          <w:tab/>
          <w:delText>21</w:delText>
        </w:r>
      </w:del>
    </w:p>
    <w:p w:rsidR="00220131" w:rsidDel="003E777C" w:rsidRDefault="00220131" w:rsidP="00220131">
      <w:pPr>
        <w:pStyle w:val="TOC1"/>
        <w:tabs>
          <w:tab w:val="left" w:pos="600"/>
        </w:tabs>
        <w:rPr>
          <w:del w:id="214" w:author="Javier Gonzalez" w:date="2013-06-10T11:44:00Z"/>
          <w:noProof/>
          <w:lang w:eastAsia="es-ES"/>
        </w:rPr>
      </w:pPr>
      <w:del w:id="215" w:author="Javier Gonzalez" w:date="2013-06-10T11:44:00Z">
        <w:r w:rsidRPr="003E777C" w:rsidDel="003E777C">
          <w:rPr>
            <w:rStyle w:val="Hyperlink"/>
            <w:rFonts w:eastAsia="SimSun"/>
            <w:b w:val="0"/>
            <w:bCs w:val="0"/>
            <w:caps w:val="0"/>
            <w:noProof/>
          </w:rPr>
          <w:delText>6.</w:delText>
        </w:r>
        <w:r w:rsidDel="003E777C">
          <w:rPr>
            <w:noProof/>
            <w:lang w:eastAsia="es-ES"/>
          </w:rPr>
          <w:tab/>
        </w:r>
        <w:r w:rsidRPr="003E777C" w:rsidDel="003E777C">
          <w:rPr>
            <w:rStyle w:val="Hyperlink"/>
            <w:rFonts w:eastAsia="SimSun"/>
            <w:b w:val="0"/>
            <w:bCs w:val="0"/>
            <w:caps w:val="0"/>
            <w:noProof/>
          </w:rPr>
          <w:delText>Próximos pasos</w:delText>
        </w:r>
        <w:r w:rsidDel="003E777C">
          <w:rPr>
            <w:noProof/>
            <w:webHidden/>
          </w:rPr>
          <w:tab/>
          <w:delText>22</w:delText>
        </w:r>
      </w:del>
    </w:p>
    <w:p w:rsidR="00220131" w:rsidDel="003E777C" w:rsidRDefault="00220131" w:rsidP="00220131">
      <w:pPr>
        <w:pStyle w:val="TOC2"/>
        <w:tabs>
          <w:tab w:val="left" w:pos="800"/>
        </w:tabs>
        <w:rPr>
          <w:del w:id="216" w:author="Javier Gonzalez" w:date="2013-06-10T11:44:00Z"/>
          <w:noProof/>
          <w:sz w:val="24"/>
          <w:lang w:eastAsia="es-ES"/>
        </w:rPr>
      </w:pPr>
      <w:del w:id="217" w:author="Javier Gonzalez" w:date="2013-06-10T11:44:00Z">
        <w:r w:rsidRPr="003E777C" w:rsidDel="003E777C">
          <w:rPr>
            <w:rStyle w:val="Hyperlink"/>
            <w:smallCaps w:val="0"/>
            <w:noProof/>
          </w:rPr>
          <w:delText>6.1</w:delText>
        </w:r>
        <w:r w:rsidDel="003E777C">
          <w:rPr>
            <w:noProof/>
            <w:sz w:val="24"/>
            <w:lang w:eastAsia="es-ES"/>
          </w:rPr>
          <w:tab/>
        </w:r>
        <w:r w:rsidRPr="003E777C" w:rsidDel="003E777C">
          <w:rPr>
            <w:rStyle w:val="Hyperlink"/>
            <w:smallCaps w:val="0"/>
            <w:noProof/>
          </w:rPr>
          <w:delText>Análisis del código fuente del Sistema Transaccional actual</w:delText>
        </w:r>
        <w:r w:rsidDel="003E777C">
          <w:rPr>
            <w:noProof/>
            <w:webHidden/>
          </w:rPr>
          <w:tab/>
          <w:delText>22</w:delText>
        </w:r>
      </w:del>
    </w:p>
    <w:p w:rsidR="00220131" w:rsidDel="003E777C" w:rsidRDefault="00220131" w:rsidP="00220131">
      <w:pPr>
        <w:pStyle w:val="TOC2"/>
        <w:tabs>
          <w:tab w:val="left" w:pos="800"/>
        </w:tabs>
        <w:rPr>
          <w:del w:id="218" w:author="Javier Gonzalez" w:date="2013-06-10T11:44:00Z"/>
          <w:noProof/>
          <w:sz w:val="24"/>
          <w:lang w:eastAsia="es-ES"/>
        </w:rPr>
      </w:pPr>
      <w:del w:id="219" w:author="Javier Gonzalez" w:date="2013-06-10T11:44:00Z">
        <w:r w:rsidRPr="003E777C" w:rsidDel="003E777C">
          <w:rPr>
            <w:rStyle w:val="Hyperlink"/>
            <w:smallCaps w:val="0"/>
            <w:noProof/>
          </w:rPr>
          <w:delText>6.2</w:delText>
        </w:r>
        <w:r w:rsidDel="003E777C">
          <w:rPr>
            <w:noProof/>
            <w:sz w:val="24"/>
            <w:lang w:eastAsia="es-ES"/>
          </w:rPr>
          <w:tab/>
        </w:r>
        <w:r w:rsidRPr="003E777C" w:rsidDel="003E777C">
          <w:rPr>
            <w:rStyle w:val="Hyperlink"/>
            <w:smallCaps w:val="0"/>
            <w:noProof/>
          </w:rPr>
          <w:delText>Workshop sobre Pruebas de ST2</w:delText>
        </w:r>
        <w:r w:rsidDel="003E777C">
          <w:rPr>
            <w:noProof/>
            <w:webHidden/>
          </w:rPr>
          <w:tab/>
          <w:delText>22</w:delText>
        </w:r>
      </w:del>
    </w:p>
    <w:p w:rsidR="00220131" w:rsidDel="003E777C" w:rsidRDefault="00220131" w:rsidP="00220131">
      <w:pPr>
        <w:pStyle w:val="TOC1"/>
        <w:tabs>
          <w:tab w:val="left" w:pos="600"/>
        </w:tabs>
        <w:rPr>
          <w:del w:id="220" w:author="Javier Gonzalez" w:date="2013-06-10T11:44:00Z"/>
          <w:noProof/>
          <w:lang w:eastAsia="es-ES"/>
        </w:rPr>
      </w:pPr>
      <w:del w:id="221" w:author="Javier Gonzalez" w:date="2013-06-10T11:44:00Z">
        <w:r w:rsidRPr="003E777C" w:rsidDel="003E777C">
          <w:rPr>
            <w:rStyle w:val="Hyperlink"/>
            <w:b w:val="0"/>
            <w:bCs w:val="0"/>
            <w:caps w:val="0"/>
            <w:noProof/>
          </w:rPr>
          <w:delText>7.</w:delText>
        </w:r>
        <w:r w:rsidDel="003E777C">
          <w:rPr>
            <w:noProof/>
            <w:lang w:eastAsia="es-ES"/>
          </w:rPr>
          <w:tab/>
        </w:r>
        <w:r w:rsidRPr="003E777C" w:rsidDel="003E777C">
          <w:rPr>
            <w:rStyle w:val="Hyperlink"/>
            <w:b w:val="0"/>
            <w:bCs w:val="0"/>
            <w:caps w:val="0"/>
            <w:noProof/>
          </w:rPr>
          <w:delText>Anexo</w:delText>
        </w:r>
        <w:r w:rsidDel="003E777C">
          <w:rPr>
            <w:noProof/>
            <w:webHidden/>
          </w:rPr>
          <w:tab/>
          <w:delText>23</w:delText>
        </w:r>
      </w:del>
    </w:p>
    <w:p w:rsidR="00220131" w:rsidDel="003E777C" w:rsidRDefault="00220131" w:rsidP="00220131">
      <w:pPr>
        <w:pStyle w:val="TOC2"/>
        <w:tabs>
          <w:tab w:val="left" w:pos="800"/>
        </w:tabs>
        <w:rPr>
          <w:del w:id="222" w:author="Javier Gonzalez" w:date="2013-06-10T11:44:00Z"/>
          <w:noProof/>
          <w:sz w:val="24"/>
          <w:lang w:eastAsia="es-ES"/>
        </w:rPr>
      </w:pPr>
      <w:del w:id="223" w:author="Javier Gonzalez" w:date="2013-06-10T11:44:00Z">
        <w:r w:rsidRPr="003E777C" w:rsidDel="003E777C">
          <w:rPr>
            <w:rStyle w:val="Hyperlink"/>
            <w:smallCaps w:val="0"/>
            <w:noProof/>
          </w:rPr>
          <w:delText>7.1</w:delText>
        </w:r>
        <w:r w:rsidDel="003E777C">
          <w:rPr>
            <w:noProof/>
            <w:sz w:val="24"/>
            <w:lang w:eastAsia="es-ES"/>
          </w:rPr>
          <w:tab/>
        </w:r>
        <w:r w:rsidRPr="003E777C" w:rsidDel="003E777C">
          <w:rPr>
            <w:rStyle w:val="Hyperlink"/>
            <w:smallCaps w:val="0"/>
            <w:noProof/>
          </w:rPr>
          <w:delText>Anexo A. Participantes</w:delText>
        </w:r>
        <w:r w:rsidDel="003E777C">
          <w:rPr>
            <w:noProof/>
            <w:webHidden/>
          </w:rPr>
          <w:tab/>
          <w:delText>23</w:delText>
        </w:r>
      </w:del>
    </w:p>
    <w:p w:rsidR="00220131" w:rsidDel="003E777C" w:rsidRDefault="00220131" w:rsidP="00220131">
      <w:pPr>
        <w:pStyle w:val="TOC3"/>
        <w:tabs>
          <w:tab w:val="left" w:pos="1200"/>
        </w:tabs>
        <w:rPr>
          <w:del w:id="224" w:author="Javier Gonzalez" w:date="2013-06-10T11:44:00Z"/>
          <w:noProof/>
          <w:sz w:val="24"/>
          <w:lang w:eastAsia="es-ES"/>
        </w:rPr>
      </w:pPr>
      <w:del w:id="225" w:author="Javier Gonzalez" w:date="2013-06-10T11:44:00Z">
        <w:r w:rsidRPr="00DC222B" w:rsidDel="003E777C">
          <w:rPr>
            <w:rStyle w:val="Hyperlink"/>
            <w:iCs w:val="0"/>
            <w:noProof/>
            <w:lang w:val="es-ES_tradnl"/>
            <w:rPrChange w:id="226" w:author="Javier Gonzalez" w:date="2013-06-10T12:13:00Z">
              <w:rPr>
                <w:rStyle w:val="Hyperlink"/>
                <w:iCs w:val="0"/>
                <w:noProof/>
                <w:lang w:val="en-GB"/>
              </w:rPr>
            </w:rPrChange>
          </w:rPr>
          <w:delText>7.1.1</w:delText>
        </w:r>
        <w:r w:rsidDel="003E777C">
          <w:rPr>
            <w:noProof/>
            <w:sz w:val="24"/>
            <w:lang w:eastAsia="es-ES"/>
          </w:rPr>
          <w:tab/>
        </w:r>
        <w:r w:rsidRPr="00DC222B" w:rsidDel="003E777C">
          <w:rPr>
            <w:rStyle w:val="Hyperlink"/>
            <w:iCs w:val="0"/>
            <w:noProof/>
            <w:lang w:val="es-ES_tradnl"/>
            <w:rPrChange w:id="227" w:author="Javier Gonzalez" w:date="2013-06-10T12:13:00Z">
              <w:rPr>
                <w:rStyle w:val="Hyperlink"/>
                <w:iCs w:val="0"/>
                <w:noProof/>
                <w:lang w:val="en-GB"/>
              </w:rPr>
            </w:rPrChange>
          </w:rPr>
          <w:delText>Participantes SERMEPA</w:delText>
        </w:r>
        <w:r w:rsidDel="003E777C">
          <w:rPr>
            <w:noProof/>
            <w:webHidden/>
          </w:rPr>
          <w:tab/>
          <w:delText>23</w:delText>
        </w:r>
      </w:del>
    </w:p>
    <w:p w:rsidR="00220131" w:rsidDel="003E777C" w:rsidRDefault="00220131" w:rsidP="00220131">
      <w:pPr>
        <w:pStyle w:val="TOC3"/>
        <w:tabs>
          <w:tab w:val="left" w:pos="1200"/>
        </w:tabs>
        <w:rPr>
          <w:del w:id="228" w:author="Javier Gonzalez" w:date="2013-06-10T11:44:00Z"/>
          <w:noProof/>
          <w:sz w:val="24"/>
          <w:lang w:eastAsia="es-ES"/>
        </w:rPr>
      </w:pPr>
      <w:del w:id="229" w:author="Javier Gonzalez" w:date="2013-06-10T11:44:00Z">
        <w:r w:rsidRPr="00DC222B" w:rsidDel="003E777C">
          <w:rPr>
            <w:rStyle w:val="Hyperlink"/>
            <w:iCs w:val="0"/>
            <w:noProof/>
            <w:lang w:val="es-ES_tradnl"/>
            <w:rPrChange w:id="230" w:author="Javier Gonzalez" w:date="2013-06-10T12:13:00Z">
              <w:rPr>
                <w:rStyle w:val="Hyperlink"/>
                <w:iCs w:val="0"/>
                <w:noProof/>
                <w:lang w:val="en-GB"/>
              </w:rPr>
            </w:rPrChange>
          </w:rPr>
          <w:delText>7.1.2</w:delText>
        </w:r>
        <w:r w:rsidDel="003E777C">
          <w:rPr>
            <w:noProof/>
            <w:sz w:val="24"/>
            <w:lang w:eastAsia="es-ES"/>
          </w:rPr>
          <w:tab/>
        </w:r>
        <w:r w:rsidRPr="00DC222B" w:rsidDel="003E777C">
          <w:rPr>
            <w:rStyle w:val="Hyperlink"/>
            <w:iCs w:val="0"/>
            <w:noProof/>
            <w:lang w:val="es-ES_tradnl"/>
            <w:rPrChange w:id="231" w:author="Javier Gonzalez" w:date="2013-06-10T12:13:00Z">
              <w:rPr>
                <w:rStyle w:val="Hyperlink"/>
                <w:iCs w:val="0"/>
                <w:noProof/>
                <w:lang w:val="en-GB"/>
              </w:rPr>
            </w:rPrChange>
          </w:rPr>
          <w:delText>Participantes ACI:</w:delText>
        </w:r>
        <w:r w:rsidDel="003E777C">
          <w:rPr>
            <w:noProof/>
            <w:webHidden/>
          </w:rPr>
          <w:tab/>
          <w:delText>23</w:delText>
        </w:r>
      </w:del>
    </w:p>
    <w:p w:rsidR="00220131" w:rsidDel="003E777C" w:rsidRDefault="00220131" w:rsidP="00220131">
      <w:pPr>
        <w:pStyle w:val="TOC3"/>
        <w:tabs>
          <w:tab w:val="left" w:pos="1200"/>
        </w:tabs>
        <w:rPr>
          <w:del w:id="232" w:author="Javier Gonzalez" w:date="2013-06-10T11:44:00Z"/>
          <w:noProof/>
          <w:sz w:val="24"/>
          <w:lang w:eastAsia="es-ES"/>
        </w:rPr>
      </w:pPr>
      <w:del w:id="233" w:author="Javier Gonzalez" w:date="2013-06-10T11:44:00Z">
        <w:r w:rsidRPr="003E777C" w:rsidDel="003E777C">
          <w:rPr>
            <w:rStyle w:val="Hyperlink"/>
            <w:iCs w:val="0"/>
            <w:noProof/>
          </w:rPr>
          <w:delText>7.1.3</w:delText>
        </w:r>
        <w:r w:rsidDel="003E777C">
          <w:rPr>
            <w:noProof/>
            <w:sz w:val="24"/>
            <w:lang w:eastAsia="es-ES"/>
          </w:rPr>
          <w:tab/>
        </w:r>
        <w:r w:rsidRPr="003E777C" w:rsidDel="003E777C">
          <w:rPr>
            <w:rStyle w:val="Hyperlink"/>
            <w:iCs w:val="0"/>
            <w:noProof/>
          </w:rPr>
          <w:delText>Participantes IBM:</w:delText>
        </w:r>
        <w:r w:rsidDel="003E777C">
          <w:rPr>
            <w:noProof/>
            <w:webHidden/>
          </w:rPr>
          <w:tab/>
          <w:delText>23</w:delText>
        </w:r>
      </w:del>
    </w:p>
    <w:p w:rsidR="00220131" w:rsidDel="003E777C" w:rsidRDefault="00220131" w:rsidP="00220131">
      <w:pPr>
        <w:pStyle w:val="TOC2"/>
        <w:tabs>
          <w:tab w:val="left" w:pos="800"/>
        </w:tabs>
        <w:rPr>
          <w:del w:id="234" w:author="Javier Gonzalez" w:date="2013-06-10T11:44:00Z"/>
          <w:noProof/>
          <w:sz w:val="24"/>
          <w:lang w:eastAsia="es-ES"/>
        </w:rPr>
      </w:pPr>
      <w:del w:id="235" w:author="Javier Gonzalez" w:date="2013-06-10T11:44:00Z">
        <w:r w:rsidRPr="003E777C" w:rsidDel="003E777C">
          <w:rPr>
            <w:rStyle w:val="Hyperlink"/>
            <w:smallCaps w:val="0"/>
            <w:noProof/>
          </w:rPr>
          <w:delText>7.2</w:delText>
        </w:r>
        <w:r w:rsidDel="003E777C">
          <w:rPr>
            <w:noProof/>
            <w:sz w:val="24"/>
            <w:lang w:eastAsia="es-ES"/>
          </w:rPr>
          <w:tab/>
        </w:r>
        <w:r w:rsidRPr="003E777C" w:rsidDel="003E777C">
          <w:rPr>
            <w:rStyle w:val="Hyperlink"/>
            <w:smallCaps w:val="0"/>
            <w:noProof/>
          </w:rPr>
          <w:delText>Anexo B. Distribución aplicaciones ST1 vs. ST2</w:delText>
        </w:r>
        <w:r w:rsidDel="003E777C">
          <w:rPr>
            <w:noProof/>
            <w:webHidden/>
          </w:rPr>
          <w:tab/>
          <w:delText>24</w:delText>
        </w:r>
      </w:del>
    </w:p>
    <w:p w:rsidR="00220131" w:rsidDel="003E777C" w:rsidRDefault="00220131" w:rsidP="00220131">
      <w:pPr>
        <w:pStyle w:val="TOC2"/>
        <w:tabs>
          <w:tab w:val="left" w:pos="800"/>
        </w:tabs>
        <w:rPr>
          <w:del w:id="236" w:author="Javier Gonzalez" w:date="2013-06-10T11:44:00Z"/>
          <w:noProof/>
          <w:sz w:val="24"/>
          <w:lang w:eastAsia="es-ES"/>
        </w:rPr>
      </w:pPr>
      <w:del w:id="237" w:author="Javier Gonzalez" w:date="2013-06-10T11:44:00Z">
        <w:r w:rsidRPr="003E777C" w:rsidDel="003E777C">
          <w:rPr>
            <w:rStyle w:val="Hyperlink"/>
            <w:smallCaps w:val="0"/>
            <w:noProof/>
          </w:rPr>
          <w:delText>7.3</w:delText>
        </w:r>
        <w:r w:rsidDel="003E777C">
          <w:rPr>
            <w:noProof/>
            <w:sz w:val="24"/>
            <w:lang w:eastAsia="es-ES"/>
          </w:rPr>
          <w:tab/>
        </w:r>
        <w:r w:rsidRPr="003E777C" w:rsidDel="003E777C">
          <w:rPr>
            <w:rStyle w:val="Hyperlink"/>
            <w:smallCaps w:val="0"/>
            <w:noProof/>
          </w:rPr>
          <w:delText>Anexo C. Estimación esfuerzos desarrollo CSM’s</w:delText>
        </w:r>
        <w:r w:rsidDel="003E777C">
          <w:rPr>
            <w:noProof/>
            <w:webHidden/>
          </w:rPr>
          <w:tab/>
          <w:delText>25</w:delText>
        </w:r>
      </w:del>
    </w:p>
    <w:p w:rsidR="00220131" w:rsidRPr="007B52E9" w:rsidDel="003E777C" w:rsidRDefault="00220131" w:rsidP="00220131">
      <w:pPr>
        <w:pStyle w:val="body"/>
        <w:rPr>
          <w:del w:id="238" w:author="Javier Gonzalez" w:date="2013-06-10T11:45:00Z"/>
          <w:lang w:val="es-ES_tradnl"/>
        </w:rPr>
      </w:pPr>
      <w:del w:id="239" w:author="Javier Gonzalez" w:date="2013-06-10T11:45:00Z">
        <w:r w:rsidDel="003E777C">
          <w:rPr>
            <w:sz w:val="24"/>
            <w:lang w:val="es-ES_tradnl"/>
          </w:rPr>
          <w:fldChar w:fldCharType="end"/>
        </w:r>
      </w:del>
    </w:p>
    <w:p w:rsidR="00220131" w:rsidRPr="0048361E" w:rsidRDefault="00220131" w:rsidP="00220131">
      <w:bookmarkStart w:id="240" w:name="_Toc221711237"/>
      <w:bookmarkStart w:id="241" w:name="_Toc221711340"/>
      <w:bookmarkStart w:id="242" w:name="_Toc221711238"/>
      <w:bookmarkStart w:id="243" w:name="_Toc221711341"/>
      <w:bookmarkEnd w:id="240"/>
      <w:bookmarkEnd w:id="241"/>
      <w:bookmarkEnd w:id="242"/>
      <w:bookmarkEnd w:id="243"/>
    </w:p>
    <w:p w:rsidR="00220131" w:rsidRDefault="00220131">
      <w:pPr>
        <w:pStyle w:val="HeadingA"/>
        <w:rPr>
          <w:lang w:val="es-ES_tradnl"/>
        </w:rPr>
        <w:pPrChange w:id="244" w:author="Javier Gonzalez" w:date="2013-06-29T18:04:00Z">
          <w:pPr>
            <w:pStyle w:val="HeadingA"/>
            <w:ind w:left="720" w:hanging="360"/>
          </w:pPr>
        </w:pPrChange>
      </w:pPr>
      <w:ins w:id="245" w:author="Javier Gonzalez" w:date="2013-06-24T09:44:00Z">
        <w:r w:rsidRPr="005F0D59">
          <w:rPr>
            <w:lang w:val="es-ES_tradnl"/>
          </w:rPr>
          <w:lastRenderedPageBreak/>
          <w:t>Índice</w:t>
        </w:r>
        <w:r>
          <w:rPr>
            <w:lang w:val="es-ES_tradnl"/>
          </w:rPr>
          <w:t xml:space="preserve"> de </w:t>
        </w:r>
        <w:r w:rsidRPr="005F0D59">
          <w:rPr>
            <w:lang w:val="es-ES_tradnl"/>
          </w:rPr>
          <w:t>figuras</w:t>
        </w:r>
      </w:ins>
    </w:p>
    <w:p w:rsidR="00220131" w:rsidRDefault="00220131" w:rsidP="00220131"/>
    <w:p w:rsidR="00995E6D" w:rsidRDefault="00220131">
      <w:pPr>
        <w:pStyle w:val="TableofFigures"/>
        <w:tabs>
          <w:tab w:val="right" w:leader="dot" w:pos="9854"/>
        </w:tabs>
        <w:rPr>
          <w:rFonts w:ascii="Times New Roman" w:hAnsi="Times New Roman"/>
          <w:noProof/>
          <w:sz w:val="24"/>
          <w:szCs w:val="24"/>
          <w:lang w:eastAsia="es-ES"/>
        </w:rPr>
      </w:pPr>
      <w:r>
        <w:fldChar w:fldCharType="begin"/>
      </w:r>
      <w:r w:rsidRPr="00141A7E">
        <w:instrText xml:space="preserve"> TOC \c "Ilustración" </w:instrText>
      </w:r>
      <w:r>
        <w:fldChar w:fldCharType="separate"/>
      </w:r>
      <w:r w:rsidR="00995E6D">
        <w:rPr>
          <w:noProof/>
        </w:rPr>
        <w:t>Ilustración 1: Configuración Hardware</w:t>
      </w:r>
      <w:r w:rsidR="00995E6D">
        <w:rPr>
          <w:noProof/>
        </w:rPr>
        <w:tab/>
      </w:r>
      <w:r w:rsidR="00995E6D">
        <w:rPr>
          <w:noProof/>
        </w:rPr>
        <w:fldChar w:fldCharType="begin"/>
      </w:r>
      <w:r w:rsidR="00995E6D">
        <w:rPr>
          <w:noProof/>
        </w:rPr>
        <w:instrText xml:space="preserve"> PAGEREF _Toc362341754 \h </w:instrText>
      </w:r>
      <w:r w:rsidR="00995E6D">
        <w:rPr>
          <w:noProof/>
        </w:rPr>
      </w:r>
      <w:r w:rsidR="00995E6D">
        <w:rPr>
          <w:noProof/>
        </w:rPr>
        <w:fldChar w:fldCharType="separate"/>
      </w:r>
      <w:r w:rsidR="00995E6D">
        <w:rPr>
          <w:noProof/>
        </w:rPr>
        <w:t>15</w:t>
      </w:r>
      <w:r w:rsidR="00995E6D">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Ilustración 2: LPAR's máquina Gamma</w:t>
      </w:r>
      <w:r>
        <w:rPr>
          <w:noProof/>
        </w:rPr>
        <w:tab/>
      </w:r>
      <w:r>
        <w:rPr>
          <w:noProof/>
        </w:rPr>
        <w:fldChar w:fldCharType="begin"/>
      </w:r>
      <w:r>
        <w:rPr>
          <w:noProof/>
        </w:rPr>
        <w:instrText xml:space="preserve"> PAGEREF _Toc362341755 \h </w:instrText>
      </w:r>
      <w:r>
        <w:rPr>
          <w:noProof/>
        </w:rPr>
      </w:r>
      <w:r>
        <w:rPr>
          <w:noProof/>
        </w:rPr>
        <w:fldChar w:fldCharType="separate"/>
      </w:r>
      <w:r>
        <w:rPr>
          <w:noProof/>
        </w:rPr>
        <w:t>16</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Ilustración 3: LPAR's máquina Beta</w:t>
      </w:r>
      <w:r>
        <w:rPr>
          <w:noProof/>
        </w:rPr>
        <w:tab/>
      </w:r>
      <w:r>
        <w:rPr>
          <w:noProof/>
        </w:rPr>
        <w:fldChar w:fldCharType="begin"/>
      </w:r>
      <w:r>
        <w:rPr>
          <w:noProof/>
        </w:rPr>
        <w:instrText xml:space="preserve"> PAGEREF _Toc362341756 \h </w:instrText>
      </w:r>
      <w:r>
        <w:rPr>
          <w:noProof/>
        </w:rPr>
      </w:r>
      <w:r>
        <w:rPr>
          <w:noProof/>
        </w:rPr>
        <w:fldChar w:fldCharType="separate"/>
      </w:r>
      <w:r>
        <w:rPr>
          <w:noProof/>
        </w:rPr>
        <w:t>16</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Ilustración 4: Flujo de ejecución en una aplicación no Threadsafe</w:t>
      </w:r>
      <w:r>
        <w:rPr>
          <w:noProof/>
        </w:rPr>
        <w:tab/>
      </w:r>
      <w:r>
        <w:rPr>
          <w:noProof/>
        </w:rPr>
        <w:fldChar w:fldCharType="begin"/>
      </w:r>
      <w:r>
        <w:rPr>
          <w:noProof/>
        </w:rPr>
        <w:instrText xml:space="preserve"> PAGEREF _Toc362341757 \h </w:instrText>
      </w:r>
      <w:r>
        <w:rPr>
          <w:noProof/>
        </w:rPr>
      </w:r>
      <w:r>
        <w:rPr>
          <w:noProof/>
        </w:rPr>
        <w:fldChar w:fldCharType="separate"/>
      </w:r>
      <w:r>
        <w:rPr>
          <w:noProof/>
        </w:rPr>
        <w:t>18</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Ilustración 5: Flujo de ejecución de un programa Threadsafe</w:t>
      </w:r>
      <w:r>
        <w:rPr>
          <w:noProof/>
        </w:rPr>
        <w:tab/>
      </w:r>
      <w:r>
        <w:rPr>
          <w:noProof/>
        </w:rPr>
        <w:fldChar w:fldCharType="begin"/>
      </w:r>
      <w:r>
        <w:rPr>
          <w:noProof/>
        </w:rPr>
        <w:instrText xml:space="preserve"> PAGEREF _Toc362341758 \h </w:instrText>
      </w:r>
      <w:r>
        <w:rPr>
          <w:noProof/>
        </w:rPr>
      </w:r>
      <w:r>
        <w:rPr>
          <w:noProof/>
        </w:rPr>
        <w:fldChar w:fldCharType="separate"/>
      </w:r>
      <w:r>
        <w:rPr>
          <w:noProof/>
        </w:rPr>
        <w:t>19</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sidRPr="00256E9F">
        <w:rPr>
          <w:noProof/>
        </w:rPr>
        <w:t>Ilustración 6: Relación de programas Threadsafe y Quasirent</w:t>
      </w:r>
      <w:r>
        <w:rPr>
          <w:noProof/>
        </w:rPr>
        <w:tab/>
      </w:r>
      <w:r>
        <w:rPr>
          <w:noProof/>
        </w:rPr>
        <w:fldChar w:fldCharType="begin"/>
      </w:r>
      <w:r>
        <w:rPr>
          <w:noProof/>
        </w:rPr>
        <w:instrText xml:space="preserve"> PAGEREF _Toc362341759 \h </w:instrText>
      </w:r>
      <w:r>
        <w:rPr>
          <w:noProof/>
        </w:rPr>
      </w:r>
      <w:r>
        <w:rPr>
          <w:noProof/>
        </w:rPr>
        <w:fldChar w:fldCharType="separate"/>
      </w:r>
      <w:r>
        <w:rPr>
          <w:noProof/>
        </w:rPr>
        <w:t>22</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Ilustración 7: Relación de consumo de CPU entre QR y L8</w:t>
      </w:r>
      <w:r>
        <w:rPr>
          <w:noProof/>
        </w:rPr>
        <w:tab/>
      </w:r>
      <w:r>
        <w:rPr>
          <w:noProof/>
        </w:rPr>
        <w:fldChar w:fldCharType="begin"/>
      </w:r>
      <w:r>
        <w:rPr>
          <w:noProof/>
        </w:rPr>
        <w:instrText xml:space="preserve"> PAGEREF _Toc362341760 \h </w:instrText>
      </w:r>
      <w:r>
        <w:rPr>
          <w:noProof/>
        </w:rPr>
      </w:r>
      <w:r>
        <w:rPr>
          <w:noProof/>
        </w:rPr>
        <w:fldChar w:fldCharType="separate"/>
      </w:r>
      <w:r>
        <w:rPr>
          <w:noProof/>
        </w:rPr>
        <w:t>24</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Ilustración 8: Distribución “picos" por hora</w:t>
      </w:r>
      <w:r>
        <w:rPr>
          <w:noProof/>
        </w:rPr>
        <w:tab/>
      </w:r>
      <w:r>
        <w:rPr>
          <w:noProof/>
        </w:rPr>
        <w:fldChar w:fldCharType="begin"/>
      </w:r>
      <w:r>
        <w:rPr>
          <w:noProof/>
        </w:rPr>
        <w:instrText xml:space="preserve"> PAGEREF _Toc362341761 \h </w:instrText>
      </w:r>
      <w:r>
        <w:rPr>
          <w:noProof/>
        </w:rPr>
      </w:r>
      <w:r>
        <w:rPr>
          <w:noProof/>
        </w:rPr>
        <w:fldChar w:fldCharType="separate"/>
      </w:r>
      <w:r>
        <w:rPr>
          <w:noProof/>
        </w:rPr>
        <w:t>32</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Ilustración 9: Distribución de transacciones por horas</w:t>
      </w:r>
      <w:r>
        <w:rPr>
          <w:noProof/>
        </w:rPr>
        <w:tab/>
      </w:r>
      <w:r>
        <w:rPr>
          <w:noProof/>
        </w:rPr>
        <w:fldChar w:fldCharType="begin"/>
      </w:r>
      <w:r>
        <w:rPr>
          <w:noProof/>
        </w:rPr>
        <w:instrText xml:space="preserve"> PAGEREF _Toc362341762 \h </w:instrText>
      </w:r>
      <w:r>
        <w:rPr>
          <w:noProof/>
        </w:rPr>
      </w:r>
      <w:r>
        <w:rPr>
          <w:noProof/>
        </w:rPr>
        <w:fldChar w:fldCharType="separate"/>
      </w:r>
      <w:r>
        <w:rPr>
          <w:noProof/>
        </w:rPr>
        <w:t>32</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Ilustración 10: Relación programas con lógica de negocio solo</w:t>
      </w:r>
      <w:r>
        <w:rPr>
          <w:noProof/>
        </w:rPr>
        <w:tab/>
      </w:r>
      <w:r>
        <w:rPr>
          <w:noProof/>
        </w:rPr>
        <w:fldChar w:fldCharType="begin"/>
      </w:r>
      <w:r>
        <w:rPr>
          <w:noProof/>
        </w:rPr>
        <w:instrText xml:space="preserve"> PAGEREF _Toc362341763 \h </w:instrText>
      </w:r>
      <w:r>
        <w:rPr>
          <w:noProof/>
        </w:rPr>
      </w:r>
      <w:r>
        <w:rPr>
          <w:noProof/>
        </w:rPr>
        <w:fldChar w:fldCharType="separate"/>
      </w:r>
      <w:r>
        <w:rPr>
          <w:noProof/>
        </w:rPr>
        <w:t>35</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Ilustración 11: Relación de porcentajes de programas con CICS y DB2</w:t>
      </w:r>
      <w:r>
        <w:rPr>
          <w:noProof/>
        </w:rPr>
        <w:tab/>
      </w:r>
      <w:r>
        <w:rPr>
          <w:noProof/>
        </w:rPr>
        <w:fldChar w:fldCharType="begin"/>
      </w:r>
      <w:r>
        <w:rPr>
          <w:noProof/>
        </w:rPr>
        <w:instrText xml:space="preserve"> PAGEREF _Toc362341764 \h </w:instrText>
      </w:r>
      <w:r>
        <w:rPr>
          <w:noProof/>
        </w:rPr>
      </w:r>
      <w:r>
        <w:rPr>
          <w:noProof/>
        </w:rPr>
        <w:fldChar w:fldCharType="separate"/>
      </w:r>
      <w:r>
        <w:rPr>
          <w:noProof/>
        </w:rPr>
        <w:t>36</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Ilustración 12: Programa por bloques</w:t>
      </w:r>
      <w:r>
        <w:rPr>
          <w:noProof/>
        </w:rPr>
        <w:tab/>
      </w:r>
      <w:r>
        <w:rPr>
          <w:noProof/>
        </w:rPr>
        <w:fldChar w:fldCharType="begin"/>
      </w:r>
      <w:r>
        <w:rPr>
          <w:noProof/>
        </w:rPr>
        <w:instrText xml:space="preserve"> PAGEREF _Toc362341765 \h </w:instrText>
      </w:r>
      <w:r>
        <w:rPr>
          <w:noProof/>
        </w:rPr>
      </w:r>
      <w:r>
        <w:rPr>
          <w:noProof/>
        </w:rPr>
        <w:fldChar w:fldCharType="separate"/>
      </w:r>
      <w:r>
        <w:rPr>
          <w:noProof/>
        </w:rPr>
        <w:t>37</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Ilustración 13: Relación de consumos de DB2</w:t>
      </w:r>
      <w:r>
        <w:rPr>
          <w:noProof/>
        </w:rPr>
        <w:tab/>
      </w:r>
      <w:r>
        <w:rPr>
          <w:noProof/>
        </w:rPr>
        <w:fldChar w:fldCharType="begin"/>
      </w:r>
      <w:r>
        <w:rPr>
          <w:noProof/>
        </w:rPr>
        <w:instrText xml:space="preserve"> PAGEREF _Toc362341766 \h </w:instrText>
      </w:r>
      <w:r>
        <w:rPr>
          <w:noProof/>
        </w:rPr>
      </w:r>
      <w:r>
        <w:rPr>
          <w:noProof/>
        </w:rPr>
        <w:fldChar w:fldCharType="separate"/>
      </w:r>
      <w:r>
        <w:rPr>
          <w:noProof/>
        </w:rPr>
        <w:t>63</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sidRPr="00256E9F">
        <w:rPr>
          <w:noProof/>
        </w:rPr>
        <w:t>Ilustración 14: Distribución del 84% del consumo total de DB2</w:t>
      </w:r>
      <w:r>
        <w:rPr>
          <w:noProof/>
        </w:rPr>
        <w:tab/>
      </w:r>
      <w:r>
        <w:rPr>
          <w:noProof/>
        </w:rPr>
        <w:fldChar w:fldCharType="begin"/>
      </w:r>
      <w:r>
        <w:rPr>
          <w:noProof/>
        </w:rPr>
        <w:instrText xml:space="preserve"> PAGEREF _Toc362341767 \h </w:instrText>
      </w:r>
      <w:r>
        <w:rPr>
          <w:noProof/>
        </w:rPr>
      </w:r>
      <w:r>
        <w:rPr>
          <w:noProof/>
        </w:rPr>
        <w:fldChar w:fldCharType="separate"/>
      </w:r>
      <w:r>
        <w:rPr>
          <w:noProof/>
        </w:rPr>
        <w:t>63</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Ilustración 15: Statistics extractor</w:t>
      </w:r>
      <w:r>
        <w:rPr>
          <w:noProof/>
        </w:rPr>
        <w:tab/>
      </w:r>
      <w:r>
        <w:rPr>
          <w:noProof/>
        </w:rPr>
        <w:fldChar w:fldCharType="begin"/>
      </w:r>
      <w:r>
        <w:rPr>
          <w:noProof/>
        </w:rPr>
        <w:instrText xml:space="preserve"> PAGEREF _Toc362341768 \h </w:instrText>
      </w:r>
      <w:r>
        <w:rPr>
          <w:noProof/>
        </w:rPr>
      </w:r>
      <w:r>
        <w:rPr>
          <w:noProof/>
        </w:rPr>
        <w:fldChar w:fldCharType="separate"/>
      </w:r>
      <w:r>
        <w:rPr>
          <w:noProof/>
        </w:rPr>
        <w:t>79</w:t>
      </w:r>
      <w:r>
        <w:rPr>
          <w:noProof/>
        </w:rPr>
        <w:fldChar w:fldCharType="end"/>
      </w:r>
    </w:p>
    <w:p w:rsidR="00220131" w:rsidRPr="00141A7E" w:rsidRDefault="00220131" w:rsidP="00220131">
      <w:pPr>
        <w:numPr>
          <w:ins w:id="246" w:author="Javier Gonzalez" w:date="2013-06-24T09:44:00Z"/>
        </w:numPr>
        <w:rPr>
          <w:ins w:id="247" w:author="Javier Gonzalez" w:date="2013-06-24T09:44:00Z"/>
        </w:rPr>
      </w:pPr>
      <w:r>
        <w:fldChar w:fldCharType="end"/>
      </w:r>
    </w:p>
    <w:p w:rsidR="00220131" w:rsidRDefault="00220131">
      <w:pPr>
        <w:pStyle w:val="HeadingA"/>
        <w:rPr>
          <w:lang w:val="es-ES_tradnl"/>
        </w:rPr>
        <w:pPrChange w:id="248" w:author="Javier Gonzalez" w:date="2013-06-29T18:04:00Z">
          <w:pPr>
            <w:pStyle w:val="HeadingA"/>
            <w:ind w:left="720" w:hanging="360"/>
          </w:pPr>
        </w:pPrChange>
      </w:pPr>
      <w:ins w:id="249" w:author="Javier Gonzalez" w:date="2013-06-24T09:44:00Z">
        <w:r w:rsidRPr="005F0D59">
          <w:rPr>
            <w:lang w:val="es-ES_tradnl"/>
          </w:rPr>
          <w:lastRenderedPageBreak/>
          <w:t>Índice</w:t>
        </w:r>
        <w:r>
          <w:rPr>
            <w:lang w:val="es-ES_tradnl"/>
          </w:rPr>
          <w:t xml:space="preserve"> de </w:t>
        </w:r>
      </w:ins>
      <w:r w:rsidRPr="005F0D59">
        <w:rPr>
          <w:lang w:val="es-ES_tradnl"/>
        </w:rPr>
        <w:t>tablas</w:t>
      </w:r>
    </w:p>
    <w:p w:rsidR="00220131" w:rsidRPr="00297AE0" w:rsidRDefault="00220131" w:rsidP="00220131"/>
    <w:p w:rsidR="00995E6D" w:rsidRDefault="00220131">
      <w:pPr>
        <w:pStyle w:val="TableofFigures"/>
        <w:tabs>
          <w:tab w:val="right" w:leader="dot" w:pos="9854"/>
        </w:tabs>
        <w:rPr>
          <w:rFonts w:ascii="Times New Roman" w:hAnsi="Times New Roman"/>
          <w:noProof/>
          <w:sz w:val="24"/>
          <w:szCs w:val="24"/>
          <w:lang w:eastAsia="es-ES"/>
        </w:rPr>
      </w:pPr>
      <w:r>
        <w:rPr>
          <w:lang w:val="en-GB"/>
        </w:rPr>
        <w:fldChar w:fldCharType="begin"/>
      </w:r>
      <w:r w:rsidRPr="00717BED">
        <w:instrText xml:space="preserve"> TOC \c "Tabla" </w:instrText>
      </w:r>
      <w:r>
        <w:rPr>
          <w:lang w:val="en-GB"/>
        </w:rPr>
        <w:fldChar w:fldCharType="separate"/>
      </w:r>
      <w:r w:rsidR="00995E6D">
        <w:rPr>
          <w:noProof/>
        </w:rPr>
        <w:t>Tabla 1: Parámetros SIT</w:t>
      </w:r>
      <w:r w:rsidR="00995E6D">
        <w:rPr>
          <w:noProof/>
        </w:rPr>
        <w:tab/>
      </w:r>
      <w:r w:rsidR="00995E6D">
        <w:rPr>
          <w:noProof/>
        </w:rPr>
        <w:fldChar w:fldCharType="begin"/>
      </w:r>
      <w:r w:rsidR="00995E6D">
        <w:rPr>
          <w:noProof/>
        </w:rPr>
        <w:instrText xml:space="preserve"> PAGEREF _Toc362341769 \h </w:instrText>
      </w:r>
      <w:r w:rsidR="00995E6D">
        <w:rPr>
          <w:noProof/>
        </w:rPr>
      </w:r>
      <w:r w:rsidR="00995E6D">
        <w:rPr>
          <w:noProof/>
        </w:rPr>
        <w:fldChar w:fldCharType="separate"/>
      </w:r>
      <w:r w:rsidR="00995E6D">
        <w:rPr>
          <w:noProof/>
        </w:rPr>
        <w:t>21</w:t>
      </w:r>
      <w:r w:rsidR="00995E6D">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sidRPr="00F903B1">
        <w:rPr>
          <w:noProof/>
        </w:rPr>
        <w:t>Tabla 2: Relación programas QR/TS</w:t>
      </w:r>
      <w:r>
        <w:rPr>
          <w:noProof/>
        </w:rPr>
        <w:tab/>
      </w:r>
      <w:r>
        <w:rPr>
          <w:noProof/>
        </w:rPr>
        <w:fldChar w:fldCharType="begin"/>
      </w:r>
      <w:r>
        <w:rPr>
          <w:noProof/>
        </w:rPr>
        <w:instrText xml:space="preserve"> PAGEREF _Toc362341770 \h </w:instrText>
      </w:r>
      <w:r>
        <w:rPr>
          <w:noProof/>
        </w:rPr>
      </w:r>
      <w:r>
        <w:rPr>
          <w:noProof/>
        </w:rPr>
        <w:fldChar w:fldCharType="separate"/>
      </w:r>
      <w:r>
        <w:rPr>
          <w:noProof/>
        </w:rPr>
        <w:t>22</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Tabla 3: Definición de prioridades</w:t>
      </w:r>
      <w:r>
        <w:rPr>
          <w:noProof/>
        </w:rPr>
        <w:tab/>
      </w:r>
      <w:r>
        <w:rPr>
          <w:noProof/>
        </w:rPr>
        <w:fldChar w:fldCharType="begin"/>
      </w:r>
      <w:r>
        <w:rPr>
          <w:noProof/>
        </w:rPr>
        <w:instrText xml:space="preserve"> PAGEREF _Toc362341771 \h </w:instrText>
      </w:r>
      <w:r>
        <w:rPr>
          <w:noProof/>
        </w:rPr>
      </w:r>
      <w:r>
        <w:rPr>
          <w:noProof/>
        </w:rPr>
        <w:fldChar w:fldCharType="separate"/>
      </w:r>
      <w:r>
        <w:rPr>
          <w:noProof/>
        </w:rPr>
        <w:t>25</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Tabla 4: Transacciones con Prioridad superior a 50</w:t>
      </w:r>
      <w:r>
        <w:rPr>
          <w:noProof/>
        </w:rPr>
        <w:tab/>
      </w:r>
      <w:r>
        <w:rPr>
          <w:noProof/>
        </w:rPr>
        <w:fldChar w:fldCharType="begin"/>
      </w:r>
      <w:r>
        <w:rPr>
          <w:noProof/>
        </w:rPr>
        <w:instrText xml:space="preserve"> PAGEREF _Toc362341772 \h </w:instrText>
      </w:r>
      <w:r>
        <w:rPr>
          <w:noProof/>
        </w:rPr>
      </w:r>
      <w:r>
        <w:rPr>
          <w:noProof/>
        </w:rPr>
        <w:fldChar w:fldCharType="separate"/>
      </w:r>
      <w:r>
        <w:rPr>
          <w:noProof/>
        </w:rPr>
        <w:t>25</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Tabla 5: Configuración Language Environment</w:t>
      </w:r>
      <w:r>
        <w:rPr>
          <w:noProof/>
        </w:rPr>
        <w:tab/>
      </w:r>
      <w:r>
        <w:rPr>
          <w:noProof/>
        </w:rPr>
        <w:fldChar w:fldCharType="begin"/>
      </w:r>
      <w:r>
        <w:rPr>
          <w:noProof/>
        </w:rPr>
        <w:instrText xml:space="preserve"> PAGEREF _Toc362341773 \h </w:instrText>
      </w:r>
      <w:r>
        <w:rPr>
          <w:noProof/>
        </w:rPr>
      </w:r>
      <w:r>
        <w:rPr>
          <w:noProof/>
        </w:rPr>
        <w:fldChar w:fldCharType="separate"/>
      </w:r>
      <w:r>
        <w:rPr>
          <w:noProof/>
        </w:rPr>
        <w:t>27</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Tabla 6: Diferencia de tiempos debidos al uso de CBLPSHPOP</w:t>
      </w:r>
      <w:r>
        <w:rPr>
          <w:noProof/>
        </w:rPr>
        <w:tab/>
      </w:r>
      <w:r>
        <w:rPr>
          <w:noProof/>
        </w:rPr>
        <w:fldChar w:fldCharType="begin"/>
      </w:r>
      <w:r>
        <w:rPr>
          <w:noProof/>
        </w:rPr>
        <w:instrText xml:space="preserve"> PAGEREF _Toc362341774 \h </w:instrText>
      </w:r>
      <w:r>
        <w:rPr>
          <w:noProof/>
        </w:rPr>
      </w:r>
      <w:r>
        <w:rPr>
          <w:noProof/>
        </w:rPr>
        <w:fldChar w:fldCharType="separate"/>
      </w:r>
      <w:r>
        <w:rPr>
          <w:noProof/>
        </w:rPr>
        <w:t>28</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Tabla 7: Registros SMF analizados</w:t>
      </w:r>
      <w:r>
        <w:rPr>
          <w:noProof/>
        </w:rPr>
        <w:tab/>
      </w:r>
      <w:r>
        <w:rPr>
          <w:noProof/>
        </w:rPr>
        <w:fldChar w:fldCharType="begin"/>
      </w:r>
      <w:r>
        <w:rPr>
          <w:noProof/>
        </w:rPr>
        <w:instrText xml:space="preserve"> PAGEREF _Toc362341775 \h </w:instrText>
      </w:r>
      <w:r>
        <w:rPr>
          <w:noProof/>
        </w:rPr>
      </w:r>
      <w:r>
        <w:rPr>
          <w:noProof/>
        </w:rPr>
        <w:fldChar w:fldCharType="separate"/>
      </w:r>
      <w:r>
        <w:rPr>
          <w:noProof/>
        </w:rPr>
        <w:t>31</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Tabla 8: Relación “picos” vs número de ejecuciones</w:t>
      </w:r>
      <w:r>
        <w:rPr>
          <w:noProof/>
        </w:rPr>
        <w:tab/>
      </w:r>
      <w:r>
        <w:rPr>
          <w:noProof/>
        </w:rPr>
        <w:fldChar w:fldCharType="begin"/>
      </w:r>
      <w:r>
        <w:rPr>
          <w:noProof/>
        </w:rPr>
        <w:instrText xml:space="preserve"> PAGEREF _Toc362341776 \h </w:instrText>
      </w:r>
      <w:r>
        <w:rPr>
          <w:noProof/>
        </w:rPr>
      </w:r>
      <w:r>
        <w:rPr>
          <w:noProof/>
        </w:rPr>
        <w:fldChar w:fldCharType="separate"/>
      </w:r>
      <w:r>
        <w:rPr>
          <w:noProof/>
        </w:rPr>
        <w:t>33</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Tabla 9: Detalle consumos de transacciones</w:t>
      </w:r>
      <w:r>
        <w:rPr>
          <w:noProof/>
        </w:rPr>
        <w:tab/>
      </w:r>
      <w:r>
        <w:rPr>
          <w:noProof/>
        </w:rPr>
        <w:fldChar w:fldCharType="begin"/>
      </w:r>
      <w:r>
        <w:rPr>
          <w:noProof/>
        </w:rPr>
        <w:instrText xml:space="preserve"> PAGEREF _Toc362341777 \h </w:instrText>
      </w:r>
      <w:r>
        <w:rPr>
          <w:noProof/>
        </w:rPr>
      </w:r>
      <w:r>
        <w:rPr>
          <w:noProof/>
        </w:rPr>
        <w:fldChar w:fldCharType="separate"/>
      </w:r>
      <w:r>
        <w:rPr>
          <w:noProof/>
        </w:rPr>
        <w:t>34</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Tabla 10: Relación programas con CICS y DB2</w:t>
      </w:r>
      <w:r>
        <w:rPr>
          <w:noProof/>
        </w:rPr>
        <w:tab/>
      </w:r>
      <w:r>
        <w:rPr>
          <w:noProof/>
        </w:rPr>
        <w:fldChar w:fldCharType="begin"/>
      </w:r>
      <w:r>
        <w:rPr>
          <w:noProof/>
        </w:rPr>
        <w:instrText xml:space="preserve"> PAGEREF _Toc362341778 \h </w:instrText>
      </w:r>
      <w:r>
        <w:rPr>
          <w:noProof/>
        </w:rPr>
      </w:r>
      <w:r>
        <w:rPr>
          <w:noProof/>
        </w:rPr>
        <w:fldChar w:fldCharType="separate"/>
      </w:r>
      <w:r>
        <w:rPr>
          <w:noProof/>
        </w:rPr>
        <w:t>36</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Tabla 11: Top 20 consumo DB2</w:t>
      </w:r>
      <w:r>
        <w:rPr>
          <w:noProof/>
        </w:rPr>
        <w:tab/>
      </w:r>
      <w:r>
        <w:rPr>
          <w:noProof/>
        </w:rPr>
        <w:fldChar w:fldCharType="begin"/>
      </w:r>
      <w:r>
        <w:rPr>
          <w:noProof/>
        </w:rPr>
        <w:instrText xml:space="preserve"> PAGEREF _Toc362341779 \h </w:instrText>
      </w:r>
      <w:r>
        <w:rPr>
          <w:noProof/>
        </w:rPr>
      </w:r>
      <w:r>
        <w:rPr>
          <w:noProof/>
        </w:rPr>
        <w:fldChar w:fldCharType="separate"/>
      </w:r>
      <w:r>
        <w:rPr>
          <w:noProof/>
        </w:rPr>
        <w:t>62</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sidRPr="00F903B1">
        <w:rPr>
          <w:noProof/>
        </w:rPr>
        <w:t>Tabla 12: Top 10 consumo DB2</w:t>
      </w:r>
      <w:r>
        <w:rPr>
          <w:noProof/>
        </w:rPr>
        <w:tab/>
      </w:r>
      <w:r>
        <w:rPr>
          <w:noProof/>
        </w:rPr>
        <w:fldChar w:fldCharType="begin"/>
      </w:r>
      <w:r>
        <w:rPr>
          <w:noProof/>
        </w:rPr>
        <w:instrText xml:space="preserve"> PAGEREF _Toc362341780 \h </w:instrText>
      </w:r>
      <w:r>
        <w:rPr>
          <w:noProof/>
        </w:rPr>
      </w:r>
      <w:r>
        <w:rPr>
          <w:noProof/>
        </w:rPr>
        <w:fldChar w:fldCharType="separate"/>
      </w:r>
      <w:r>
        <w:rPr>
          <w:noProof/>
        </w:rPr>
        <w:t>63</w:t>
      </w:r>
      <w:r>
        <w:rPr>
          <w:noProof/>
        </w:rPr>
        <w:fldChar w:fldCharType="end"/>
      </w:r>
    </w:p>
    <w:p w:rsidR="00220131" w:rsidRPr="00F21B07" w:rsidRDefault="00220131" w:rsidP="00220131">
      <w:pPr>
        <w:numPr>
          <w:ins w:id="250" w:author="Javier Gonzalez" w:date="2013-06-24T09:44:00Z"/>
        </w:numPr>
        <w:rPr>
          <w:ins w:id="251" w:author="Javier Gonzalez" w:date="2013-06-24T09:44:00Z"/>
        </w:rPr>
      </w:pPr>
      <w:r>
        <w:rPr>
          <w:lang w:val="en-GB"/>
        </w:rPr>
        <w:fldChar w:fldCharType="end"/>
      </w:r>
    </w:p>
    <w:p w:rsidR="00220131" w:rsidRDefault="00220131">
      <w:pPr>
        <w:pStyle w:val="HeadingA"/>
        <w:rPr>
          <w:ins w:id="252" w:author="Javier Gonzalez" w:date="2013-06-24T09:45:00Z"/>
        </w:rPr>
        <w:pPrChange w:id="253" w:author="Javier Gonzalez" w:date="2013-06-29T18:04:00Z">
          <w:pPr>
            <w:pStyle w:val="HeadingA"/>
            <w:ind w:left="720" w:hanging="360"/>
          </w:pPr>
        </w:pPrChange>
      </w:pPr>
      <w:ins w:id="254" w:author="Javier Gonzalez" w:date="2013-06-24T09:45:00Z">
        <w:r>
          <w:lastRenderedPageBreak/>
          <w:t>Índice de código</w:t>
        </w:r>
      </w:ins>
    </w:p>
    <w:p w:rsidR="00220131" w:rsidRPr="005F0D59" w:rsidRDefault="00220131" w:rsidP="00220131">
      <w:pPr>
        <w:rPr>
          <w:lang w:val="pt-BR"/>
        </w:rPr>
      </w:pPr>
    </w:p>
    <w:p w:rsidR="00995E6D" w:rsidRDefault="00220131">
      <w:pPr>
        <w:pStyle w:val="TableofFigures"/>
        <w:tabs>
          <w:tab w:val="right" w:leader="dot" w:pos="9854"/>
        </w:tabs>
        <w:rPr>
          <w:rFonts w:ascii="Times New Roman" w:hAnsi="Times New Roman"/>
          <w:noProof/>
          <w:sz w:val="24"/>
          <w:szCs w:val="24"/>
          <w:lang w:eastAsia="es-ES"/>
        </w:rPr>
      </w:pPr>
      <w:r>
        <w:fldChar w:fldCharType="begin"/>
      </w:r>
      <w:r w:rsidRPr="005F0D59">
        <w:rPr>
          <w:lang w:val="pt-BR"/>
        </w:rPr>
        <w:instrText xml:space="preserve"> TOC \c "Código:" </w:instrText>
      </w:r>
      <w:r>
        <w:fldChar w:fldCharType="separate"/>
      </w:r>
      <w:r w:rsidR="00995E6D" w:rsidRPr="009F3F31">
        <w:rPr>
          <w:noProof/>
        </w:rPr>
        <w:t>Código 1: JCL para DFHSTUP</w:t>
      </w:r>
      <w:r w:rsidR="00995E6D">
        <w:rPr>
          <w:noProof/>
        </w:rPr>
        <w:tab/>
      </w:r>
      <w:r w:rsidR="00995E6D">
        <w:rPr>
          <w:noProof/>
        </w:rPr>
        <w:fldChar w:fldCharType="begin"/>
      </w:r>
      <w:r w:rsidR="00995E6D">
        <w:rPr>
          <w:noProof/>
        </w:rPr>
        <w:instrText xml:space="preserve"> PAGEREF _Toc362341781 \h </w:instrText>
      </w:r>
      <w:r w:rsidR="00995E6D">
        <w:rPr>
          <w:noProof/>
        </w:rPr>
      </w:r>
      <w:r w:rsidR="00995E6D">
        <w:rPr>
          <w:noProof/>
        </w:rPr>
        <w:fldChar w:fldCharType="separate"/>
      </w:r>
      <w:r w:rsidR="00995E6D">
        <w:rPr>
          <w:noProof/>
        </w:rPr>
        <w:t>94</w:t>
      </w:r>
      <w:r w:rsidR="00995E6D">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Código 2: Parámetros SIT</w:t>
      </w:r>
      <w:r>
        <w:rPr>
          <w:noProof/>
        </w:rPr>
        <w:tab/>
      </w:r>
      <w:r>
        <w:rPr>
          <w:noProof/>
        </w:rPr>
        <w:fldChar w:fldCharType="begin"/>
      </w:r>
      <w:r>
        <w:rPr>
          <w:noProof/>
        </w:rPr>
        <w:instrText xml:space="preserve"> PAGEREF _Toc362341782 \h </w:instrText>
      </w:r>
      <w:r>
        <w:rPr>
          <w:noProof/>
        </w:rPr>
      </w:r>
      <w:r>
        <w:rPr>
          <w:noProof/>
        </w:rPr>
        <w:fldChar w:fldCharType="separate"/>
      </w:r>
      <w:r>
        <w:rPr>
          <w:noProof/>
        </w:rPr>
        <w:t>95</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sidRPr="009F3F31">
        <w:rPr>
          <w:noProof/>
        </w:rPr>
        <w:t>Código 3:  prepSMF.sh</w:t>
      </w:r>
      <w:r>
        <w:rPr>
          <w:noProof/>
        </w:rPr>
        <w:tab/>
      </w:r>
      <w:r>
        <w:rPr>
          <w:noProof/>
        </w:rPr>
        <w:fldChar w:fldCharType="begin"/>
      </w:r>
      <w:r>
        <w:rPr>
          <w:noProof/>
        </w:rPr>
        <w:instrText xml:space="preserve"> PAGEREF _Toc362341783 \h </w:instrText>
      </w:r>
      <w:r>
        <w:rPr>
          <w:noProof/>
        </w:rPr>
      </w:r>
      <w:r>
        <w:rPr>
          <w:noProof/>
        </w:rPr>
        <w:fldChar w:fldCharType="separate"/>
      </w:r>
      <w:r>
        <w:rPr>
          <w:noProof/>
        </w:rPr>
        <w:t>113</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Pr>
          <w:noProof/>
        </w:rPr>
        <w:t>Código: 4: prepLog.sh</w:t>
      </w:r>
      <w:r>
        <w:rPr>
          <w:noProof/>
        </w:rPr>
        <w:tab/>
      </w:r>
      <w:r>
        <w:rPr>
          <w:noProof/>
        </w:rPr>
        <w:fldChar w:fldCharType="begin"/>
      </w:r>
      <w:r>
        <w:rPr>
          <w:noProof/>
        </w:rPr>
        <w:instrText xml:space="preserve"> PAGEREF _Toc362341784 \h </w:instrText>
      </w:r>
      <w:r>
        <w:rPr>
          <w:noProof/>
        </w:rPr>
      </w:r>
      <w:r>
        <w:rPr>
          <w:noProof/>
        </w:rPr>
        <w:fldChar w:fldCharType="separate"/>
      </w:r>
      <w:r>
        <w:rPr>
          <w:noProof/>
        </w:rPr>
        <w:t>121</w:t>
      </w:r>
      <w:r>
        <w:rPr>
          <w:noProof/>
        </w:rPr>
        <w:fldChar w:fldCharType="end"/>
      </w:r>
    </w:p>
    <w:p w:rsidR="00995E6D" w:rsidRDefault="00995E6D">
      <w:pPr>
        <w:pStyle w:val="TableofFigures"/>
        <w:tabs>
          <w:tab w:val="right" w:leader="dot" w:pos="9854"/>
        </w:tabs>
        <w:rPr>
          <w:rFonts w:ascii="Times New Roman" w:hAnsi="Times New Roman"/>
          <w:noProof/>
          <w:sz w:val="24"/>
          <w:szCs w:val="24"/>
          <w:lang w:eastAsia="es-ES"/>
        </w:rPr>
      </w:pPr>
      <w:r w:rsidRPr="009F3F31">
        <w:rPr>
          <w:noProof/>
        </w:rPr>
        <w:t>Código: 5: QC2CSQ90</w:t>
      </w:r>
      <w:r>
        <w:rPr>
          <w:noProof/>
        </w:rPr>
        <w:tab/>
      </w:r>
      <w:r>
        <w:rPr>
          <w:noProof/>
        </w:rPr>
        <w:fldChar w:fldCharType="begin"/>
      </w:r>
      <w:r>
        <w:rPr>
          <w:noProof/>
        </w:rPr>
        <w:instrText xml:space="preserve"> PAGEREF _Toc362341785 \h </w:instrText>
      </w:r>
      <w:r>
        <w:rPr>
          <w:noProof/>
        </w:rPr>
      </w:r>
      <w:r>
        <w:rPr>
          <w:noProof/>
        </w:rPr>
        <w:fldChar w:fldCharType="separate"/>
      </w:r>
      <w:r>
        <w:rPr>
          <w:noProof/>
        </w:rPr>
        <w:t>131</w:t>
      </w:r>
      <w:r>
        <w:rPr>
          <w:noProof/>
        </w:rPr>
        <w:fldChar w:fldCharType="end"/>
      </w:r>
    </w:p>
    <w:p w:rsidR="00220131" w:rsidRPr="005F0D59" w:rsidRDefault="00220131" w:rsidP="00220131">
      <w:pPr>
        <w:numPr>
          <w:ins w:id="255" w:author="Javier Gonzalez" w:date="2013-06-24T09:45:00Z"/>
        </w:numPr>
        <w:rPr>
          <w:ins w:id="256" w:author="Javier Gonzalez" w:date="2013-06-24T09:45:00Z"/>
          <w:lang w:val="pt-BR"/>
        </w:rPr>
      </w:pPr>
      <w:r>
        <w:fldChar w:fldCharType="end"/>
      </w:r>
    </w:p>
    <w:p w:rsidR="00220131" w:rsidDel="0073282B" w:rsidRDefault="00220131" w:rsidP="00220131">
      <w:pPr>
        <w:rPr>
          <w:del w:id="257" w:author="Javier Gonzalez" w:date="2013-06-24T09:45:00Z"/>
        </w:rPr>
      </w:pPr>
    </w:p>
    <w:p w:rsidR="005E625B" w:rsidRDefault="00220131" w:rsidP="005E625B">
      <w:pPr>
        <w:pStyle w:val="HeadingAIndex1"/>
        <w:numPr>
          <w:ins w:id="258" w:author="Unknown"/>
        </w:numPr>
        <w:pPrChange w:id="259" w:author="Javier Gonzalez" w:date="2013-06-29T18:05:00Z">
          <w:pPr>
            <w:pStyle w:val="Heading1"/>
            <w:tabs>
              <w:tab w:val="num" w:pos="360"/>
            </w:tabs>
          </w:pPr>
        </w:pPrChange>
      </w:pPr>
      <w:bookmarkStart w:id="260" w:name="_Toc222832351"/>
      <w:bookmarkStart w:id="261" w:name="_Toc358628003"/>
      <w:bookmarkStart w:id="262" w:name="_Toc358628103"/>
      <w:r>
        <w:lastRenderedPageBreak/>
        <w:t>Resumen Ejecutivo</w:t>
      </w:r>
      <w:bookmarkEnd w:id="260"/>
      <w:bookmarkEnd w:id="261"/>
      <w:bookmarkEnd w:id="262"/>
    </w:p>
    <w:p w:rsidR="005E625B" w:rsidRDefault="00220131" w:rsidP="005E625B">
      <w:pPr>
        <w:pStyle w:val="HeadingAIndex1"/>
        <w:numPr>
          <w:ins w:id="263" w:author="Unknown"/>
        </w:numPr>
        <w:pPrChange w:id="264" w:author="Javier Gonzalez" w:date="2013-06-29T18:05:00Z">
          <w:pPr>
            <w:pStyle w:val="Heading1"/>
            <w:tabs>
              <w:tab w:val="num" w:pos="360"/>
            </w:tabs>
          </w:pPr>
        </w:pPrChange>
      </w:pPr>
      <w:r>
        <w:lastRenderedPageBreak/>
        <w:t>Glosario</w:t>
      </w:r>
    </w:p>
    <w:p w:rsidR="00220131" w:rsidRDefault="00220131" w:rsidP="00220131">
      <w:pPr>
        <w:pStyle w:val="BodyText"/>
      </w:pPr>
    </w:p>
    <w:tbl>
      <w:tblPr>
        <w:tblStyle w:val="IBMTable1"/>
        <w:tblW w:w="0" w:type="auto"/>
        <w:tblLook w:val="01E0" w:firstRow="1" w:lastRow="1" w:firstColumn="1" w:lastColumn="1" w:noHBand="0" w:noVBand="0"/>
      </w:tblPr>
      <w:tblGrid>
        <w:gridCol w:w="2982"/>
        <w:gridCol w:w="6872"/>
      </w:tblGrid>
      <w:tr w:rsidR="00220131" w:rsidTr="00220131">
        <w:trPr>
          <w:cnfStyle w:val="100000000000" w:firstRow="1" w:lastRow="0" w:firstColumn="0" w:lastColumn="0" w:oddVBand="0" w:evenVBand="0" w:oddHBand="0" w:evenHBand="0" w:firstRowFirstColumn="0" w:firstRowLastColumn="0" w:lastRowFirstColumn="0" w:lastRowLastColumn="0"/>
        </w:trPr>
        <w:tc>
          <w:tcPr>
            <w:tcW w:w="3034" w:type="dxa"/>
          </w:tcPr>
          <w:p w:rsidR="00220131" w:rsidRDefault="00220131" w:rsidP="00220131">
            <w:pPr>
              <w:pStyle w:val="BodyText"/>
              <w:spacing w:before="120" w:after="120"/>
              <w:jc w:val="center"/>
            </w:pPr>
            <w:r>
              <w:t>Concepto</w:t>
            </w:r>
          </w:p>
        </w:tc>
        <w:tc>
          <w:tcPr>
            <w:tcW w:w="7028" w:type="dxa"/>
          </w:tcPr>
          <w:p w:rsidR="00220131" w:rsidRDefault="00220131" w:rsidP="00220131">
            <w:pPr>
              <w:pStyle w:val="BodyText"/>
              <w:spacing w:before="120" w:after="120"/>
              <w:jc w:val="center"/>
            </w:pPr>
            <w:r>
              <w:t>Definición</w:t>
            </w:r>
          </w:p>
        </w:tc>
      </w:tr>
      <w:tr w:rsidR="00220131" w:rsidTr="00220131">
        <w:tc>
          <w:tcPr>
            <w:tcW w:w="3034" w:type="dxa"/>
            <w:tcBorders>
              <w:top w:val="single" w:sz="4" w:space="0" w:color="000080"/>
              <w:bottom w:val="single" w:sz="4" w:space="0" w:color="0000FF"/>
              <w:right w:val="single" w:sz="4" w:space="0" w:color="0000FF"/>
            </w:tcBorders>
          </w:tcPr>
          <w:p w:rsidR="00220131" w:rsidRDefault="00220131" w:rsidP="00220131">
            <w:pPr>
              <w:pStyle w:val="BodyText"/>
              <w:spacing w:after="0"/>
              <w:jc w:val="left"/>
            </w:pPr>
            <w:r>
              <w:t>APAR</w:t>
            </w:r>
          </w:p>
        </w:tc>
        <w:tc>
          <w:tcPr>
            <w:tcW w:w="7028" w:type="dxa"/>
            <w:tcBorders>
              <w:top w:val="single" w:sz="4" w:space="0" w:color="000080"/>
              <w:left w:val="single" w:sz="4" w:space="0" w:color="0000FF"/>
              <w:bottom w:val="single" w:sz="4" w:space="0" w:color="0000FF"/>
            </w:tcBorders>
          </w:tcPr>
          <w:p w:rsidR="00220131" w:rsidRDefault="00220131" w:rsidP="00220131">
            <w:pPr>
              <w:pStyle w:val="BodyText"/>
              <w:spacing w:after="0"/>
              <w:jc w:val="left"/>
            </w:pPr>
            <w:r>
              <w:t xml:space="preserve">Approved Program </w:t>
            </w:r>
            <w:r w:rsidR="00D93DBD">
              <w:t>Analysis Report</w:t>
            </w:r>
            <w:r>
              <w:t>. Actualizaciones que se aplican a un producto.</w:t>
            </w:r>
          </w:p>
        </w:tc>
      </w:tr>
      <w:tr w:rsidR="00220131" w:rsidTr="00220131">
        <w:tc>
          <w:tcPr>
            <w:tcW w:w="3034" w:type="dxa"/>
            <w:tcBorders>
              <w:top w:val="single" w:sz="4" w:space="0" w:color="0000FF"/>
              <w:bottom w:val="single" w:sz="4" w:space="0" w:color="0000FF"/>
              <w:right w:val="single" w:sz="4" w:space="0" w:color="0000FF"/>
            </w:tcBorders>
          </w:tcPr>
          <w:p w:rsidR="00220131" w:rsidRDefault="00220131" w:rsidP="00220131">
            <w:pPr>
              <w:pStyle w:val="BodyText"/>
              <w:spacing w:after="0"/>
              <w:jc w:val="left"/>
            </w:pPr>
            <w:r>
              <w:t>PTF</w:t>
            </w:r>
          </w:p>
        </w:tc>
        <w:tc>
          <w:tcPr>
            <w:tcW w:w="7028" w:type="dxa"/>
            <w:tcBorders>
              <w:top w:val="single" w:sz="4" w:space="0" w:color="0000FF"/>
              <w:left w:val="single" w:sz="4" w:space="0" w:color="0000FF"/>
              <w:bottom w:val="single" w:sz="4" w:space="0" w:color="0000FF"/>
            </w:tcBorders>
          </w:tcPr>
          <w:p w:rsidR="00220131" w:rsidRDefault="00220131" w:rsidP="00220131">
            <w:pPr>
              <w:pStyle w:val="BodyText"/>
              <w:spacing w:after="0"/>
              <w:jc w:val="left"/>
            </w:pPr>
            <w:r>
              <w:t>Program Temporary Fix. Parches que se aplican a un producto para solucionar un problema mientras se desarrolla una actualización</w:t>
            </w:r>
          </w:p>
        </w:tc>
      </w:tr>
      <w:tr w:rsidR="00220131" w:rsidTr="00220131">
        <w:tc>
          <w:tcPr>
            <w:tcW w:w="3034" w:type="dxa"/>
            <w:tcBorders>
              <w:top w:val="single" w:sz="4" w:space="0" w:color="0000FF"/>
              <w:bottom w:val="single" w:sz="4" w:space="0" w:color="0000FF"/>
              <w:right w:val="single" w:sz="4" w:space="0" w:color="0000FF"/>
            </w:tcBorders>
          </w:tcPr>
          <w:p w:rsidR="00220131" w:rsidRDefault="00220131" w:rsidP="00220131">
            <w:pPr>
              <w:pStyle w:val="BodyText"/>
              <w:spacing w:after="0"/>
              <w:jc w:val="left"/>
            </w:pPr>
            <w:r>
              <w:t>Threadsafe</w:t>
            </w:r>
          </w:p>
        </w:tc>
        <w:tc>
          <w:tcPr>
            <w:tcW w:w="7028" w:type="dxa"/>
            <w:tcBorders>
              <w:top w:val="single" w:sz="4" w:space="0" w:color="0000FF"/>
              <w:left w:val="single" w:sz="4" w:space="0" w:color="0000FF"/>
              <w:bottom w:val="single" w:sz="4" w:space="0" w:color="0000FF"/>
            </w:tcBorders>
          </w:tcPr>
          <w:p w:rsidR="00220131" w:rsidRDefault="00220131" w:rsidP="00220131">
            <w:pPr>
              <w:pStyle w:val="BodyText"/>
              <w:spacing w:after="0"/>
              <w:jc w:val="left"/>
            </w:pPr>
            <w:r>
              <w:t xml:space="preserve">Indica que en un entorno de programación multi-hilo, en el que se están ejecutando </w:t>
            </w:r>
            <w:r w:rsidR="00D93DBD">
              <w:t>simultáneamente</w:t>
            </w:r>
            <w:r>
              <w:t xml:space="preserve"> varias instancias de un mismo  programa o proceso, no se produce efectos colaterales entre ellos.</w:t>
            </w:r>
          </w:p>
        </w:tc>
      </w:tr>
      <w:tr w:rsidR="00220131" w:rsidTr="00220131">
        <w:tc>
          <w:tcPr>
            <w:tcW w:w="3034" w:type="dxa"/>
            <w:tcBorders>
              <w:top w:val="single" w:sz="4" w:space="0" w:color="0000FF"/>
              <w:bottom w:val="single" w:sz="4" w:space="0" w:color="0000FF"/>
              <w:right w:val="single" w:sz="4" w:space="0" w:color="0000FF"/>
            </w:tcBorders>
          </w:tcPr>
          <w:p w:rsidR="00220131" w:rsidRDefault="00220131" w:rsidP="00220131">
            <w:pPr>
              <w:pStyle w:val="BodyText"/>
              <w:spacing w:after="0"/>
              <w:jc w:val="left"/>
            </w:pPr>
            <w:r>
              <w:t>SGDB</w:t>
            </w:r>
          </w:p>
        </w:tc>
        <w:tc>
          <w:tcPr>
            <w:tcW w:w="7028" w:type="dxa"/>
            <w:tcBorders>
              <w:top w:val="single" w:sz="4" w:space="0" w:color="0000FF"/>
              <w:left w:val="single" w:sz="4" w:space="0" w:color="0000FF"/>
              <w:bottom w:val="single" w:sz="4" w:space="0" w:color="0000FF"/>
            </w:tcBorders>
          </w:tcPr>
          <w:p w:rsidR="00220131" w:rsidRDefault="00220131" w:rsidP="00220131">
            <w:pPr>
              <w:pStyle w:val="BodyText"/>
              <w:spacing w:after="0"/>
              <w:jc w:val="left"/>
            </w:pPr>
            <w:r>
              <w:t>Sistema Gestor de Bases de Datos. En nuestro caso se entiende como DB2 Enterprise Server</w:t>
            </w:r>
          </w:p>
        </w:tc>
      </w:tr>
      <w:tr w:rsidR="00220131" w:rsidTr="00220131">
        <w:tc>
          <w:tcPr>
            <w:tcW w:w="3034" w:type="dxa"/>
            <w:tcBorders>
              <w:top w:val="single" w:sz="4" w:space="0" w:color="0000FF"/>
              <w:bottom w:val="single" w:sz="4" w:space="0" w:color="0000FF"/>
              <w:right w:val="single" w:sz="4" w:space="0" w:color="0000FF"/>
            </w:tcBorders>
          </w:tcPr>
          <w:p w:rsidR="00220131" w:rsidRDefault="004B7ADB" w:rsidP="00220131">
            <w:pPr>
              <w:pStyle w:val="BodyText"/>
              <w:spacing w:after="0"/>
              <w:jc w:val="left"/>
            </w:pPr>
            <w:r>
              <w:t>TCB</w:t>
            </w:r>
          </w:p>
        </w:tc>
        <w:tc>
          <w:tcPr>
            <w:tcW w:w="7028" w:type="dxa"/>
            <w:tcBorders>
              <w:top w:val="single" w:sz="4" w:space="0" w:color="0000FF"/>
              <w:left w:val="single" w:sz="4" w:space="0" w:color="0000FF"/>
              <w:bottom w:val="single" w:sz="4" w:space="0" w:color="0000FF"/>
            </w:tcBorders>
          </w:tcPr>
          <w:p w:rsidR="00220131" w:rsidRDefault="004B7ADB" w:rsidP="00220131">
            <w:pPr>
              <w:pStyle w:val="BodyText"/>
              <w:spacing w:after="0"/>
              <w:jc w:val="left"/>
            </w:pPr>
            <w:r>
              <w:t>Task Control Block. Hilo de ejecución de una tarea CICS en un instante determinado</w:t>
            </w:r>
          </w:p>
        </w:tc>
      </w:tr>
      <w:tr w:rsidR="00220131" w:rsidTr="00220131">
        <w:tc>
          <w:tcPr>
            <w:tcW w:w="3034" w:type="dxa"/>
            <w:tcBorders>
              <w:top w:val="single" w:sz="4" w:space="0" w:color="0000FF"/>
              <w:bottom w:val="single" w:sz="4" w:space="0" w:color="0000FF"/>
              <w:right w:val="single" w:sz="4" w:space="0" w:color="0000FF"/>
            </w:tcBorders>
          </w:tcPr>
          <w:p w:rsidR="00220131" w:rsidRDefault="006D42B9" w:rsidP="00220131">
            <w:pPr>
              <w:pStyle w:val="BodyText"/>
              <w:spacing w:after="0"/>
              <w:jc w:val="left"/>
            </w:pPr>
            <w:r>
              <w:t>SMF</w:t>
            </w:r>
          </w:p>
        </w:tc>
        <w:tc>
          <w:tcPr>
            <w:tcW w:w="7028" w:type="dxa"/>
            <w:tcBorders>
              <w:top w:val="single" w:sz="4" w:space="0" w:color="0000FF"/>
              <w:left w:val="single" w:sz="4" w:space="0" w:color="0000FF"/>
              <w:bottom w:val="single" w:sz="4" w:space="0" w:color="0000FF"/>
            </w:tcBorders>
          </w:tcPr>
          <w:p w:rsidR="00220131" w:rsidRPr="00D93DBD" w:rsidRDefault="00D93DBD" w:rsidP="00220131">
            <w:pPr>
              <w:pStyle w:val="BodyText"/>
              <w:spacing w:after="0"/>
              <w:jc w:val="left"/>
            </w:pPr>
            <w:r w:rsidRPr="00D93DBD">
              <w:t>System Management Facilities</w:t>
            </w:r>
            <w:r>
              <w:t>. Componente del z/OS para el registro de estadísticas de ejecución.</w:t>
            </w:r>
          </w:p>
        </w:tc>
      </w:tr>
      <w:tr w:rsidR="00220131" w:rsidTr="00220131">
        <w:tc>
          <w:tcPr>
            <w:tcW w:w="3034" w:type="dxa"/>
            <w:tcBorders>
              <w:top w:val="single" w:sz="4" w:space="0" w:color="0000FF"/>
              <w:bottom w:val="single" w:sz="4" w:space="0" w:color="0000FF"/>
              <w:right w:val="single" w:sz="4" w:space="0" w:color="0000FF"/>
            </w:tcBorders>
          </w:tcPr>
          <w:p w:rsidR="00220131" w:rsidRDefault="00220131" w:rsidP="00220131">
            <w:pPr>
              <w:pStyle w:val="BodyText"/>
              <w:spacing w:after="0"/>
              <w:jc w:val="left"/>
            </w:pPr>
          </w:p>
        </w:tc>
        <w:tc>
          <w:tcPr>
            <w:tcW w:w="7028" w:type="dxa"/>
            <w:tcBorders>
              <w:top w:val="single" w:sz="4" w:space="0" w:color="0000FF"/>
              <w:left w:val="single" w:sz="4" w:space="0" w:color="0000FF"/>
              <w:bottom w:val="single" w:sz="4" w:space="0" w:color="0000FF"/>
            </w:tcBorders>
          </w:tcPr>
          <w:p w:rsidR="00220131" w:rsidRDefault="00220131" w:rsidP="00220131">
            <w:pPr>
              <w:pStyle w:val="BodyText"/>
              <w:spacing w:after="0"/>
              <w:jc w:val="left"/>
            </w:pPr>
          </w:p>
        </w:tc>
      </w:tr>
      <w:tr w:rsidR="00220131" w:rsidTr="00220131">
        <w:tc>
          <w:tcPr>
            <w:tcW w:w="3034" w:type="dxa"/>
            <w:tcBorders>
              <w:top w:val="single" w:sz="4" w:space="0" w:color="0000FF"/>
              <w:bottom w:val="single" w:sz="4" w:space="0" w:color="0000FF"/>
              <w:right w:val="single" w:sz="4" w:space="0" w:color="0000FF"/>
            </w:tcBorders>
          </w:tcPr>
          <w:p w:rsidR="00220131" w:rsidRDefault="00220131" w:rsidP="00220131">
            <w:pPr>
              <w:pStyle w:val="BodyText"/>
              <w:spacing w:after="0"/>
              <w:jc w:val="left"/>
            </w:pPr>
          </w:p>
        </w:tc>
        <w:tc>
          <w:tcPr>
            <w:tcW w:w="7028" w:type="dxa"/>
            <w:tcBorders>
              <w:top w:val="single" w:sz="4" w:space="0" w:color="0000FF"/>
              <w:left w:val="single" w:sz="4" w:space="0" w:color="0000FF"/>
              <w:bottom w:val="single" w:sz="4" w:space="0" w:color="0000FF"/>
            </w:tcBorders>
          </w:tcPr>
          <w:p w:rsidR="00220131" w:rsidRDefault="00220131" w:rsidP="00220131">
            <w:pPr>
              <w:pStyle w:val="BodyText"/>
              <w:spacing w:after="0"/>
              <w:jc w:val="left"/>
            </w:pPr>
          </w:p>
        </w:tc>
      </w:tr>
      <w:tr w:rsidR="00220131" w:rsidTr="00220131">
        <w:tc>
          <w:tcPr>
            <w:tcW w:w="3034" w:type="dxa"/>
            <w:tcBorders>
              <w:top w:val="single" w:sz="4" w:space="0" w:color="0000FF"/>
              <w:bottom w:val="single" w:sz="4" w:space="0" w:color="0000FF"/>
              <w:right w:val="single" w:sz="4" w:space="0" w:color="0000FF"/>
            </w:tcBorders>
          </w:tcPr>
          <w:p w:rsidR="00220131" w:rsidRDefault="00220131" w:rsidP="00220131">
            <w:pPr>
              <w:pStyle w:val="BodyText"/>
              <w:spacing w:after="0"/>
              <w:jc w:val="left"/>
            </w:pPr>
          </w:p>
        </w:tc>
        <w:tc>
          <w:tcPr>
            <w:tcW w:w="7028" w:type="dxa"/>
            <w:tcBorders>
              <w:top w:val="single" w:sz="4" w:space="0" w:color="0000FF"/>
              <w:left w:val="single" w:sz="4" w:space="0" w:color="0000FF"/>
              <w:bottom w:val="single" w:sz="4" w:space="0" w:color="0000FF"/>
            </w:tcBorders>
          </w:tcPr>
          <w:p w:rsidR="00220131" w:rsidRDefault="00220131" w:rsidP="00220131">
            <w:pPr>
              <w:pStyle w:val="BodyText"/>
              <w:spacing w:after="0"/>
              <w:jc w:val="left"/>
            </w:pPr>
          </w:p>
        </w:tc>
      </w:tr>
      <w:tr w:rsidR="00220131" w:rsidTr="00220131">
        <w:tc>
          <w:tcPr>
            <w:tcW w:w="3034" w:type="dxa"/>
            <w:tcBorders>
              <w:top w:val="single" w:sz="4" w:space="0" w:color="0000FF"/>
              <w:bottom w:val="single" w:sz="4" w:space="0" w:color="0000FF"/>
              <w:right w:val="single" w:sz="4" w:space="0" w:color="0000FF"/>
            </w:tcBorders>
          </w:tcPr>
          <w:p w:rsidR="00220131" w:rsidRDefault="00220131" w:rsidP="00220131">
            <w:pPr>
              <w:pStyle w:val="BodyText"/>
              <w:spacing w:after="0"/>
              <w:jc w:val="left"/>
            </w:pPr>
          </w:p>
        </w:tc>
        <w:tc>
          <w:tcPr>
            <w:tcW w:w="7028" w:type="dxa"/>
            <w:tcBorders>
              <w:top w:val="single" w:sz="4" w:space="0" w:color="0000FF"/>
              <w:left w:val="single" w:sz="4" w:space="0" w:color="0000FF"/>
              <w:bottom w:val="single" w:sz="4" w:space="0" w:color="0000FF"/>
            </w:tcBorders>
          </w:tcPr>
          <w:p w:rsidR="00220131" w:rsidRDefault="00220131" w:rsidP="00220131">
            <w:pPr>
              <w:pStyle w:val="BodyText"/>
              <w:spacing w:after="0"/>
              <w:jc w:val="left"/>
            </w:pPr>
          </w:p>
        </w:tc>
      </w:tr>
      <w:tr w:rsidR="00220131" w:rsidTr="00220131">
        <w:tc>
          <w:tcPr>
            <w:tcW w:w="3034" w:type="dxa"/>
            <w:tcBorders>
              <w:top w:val="single" w:sz="4" w:space="0" w:color="0000FF"/>
              <w:bottom w:val="single" w:sz="4" w:space="0" w:color="0000FF"/>
              <w:right w:val="single" w:sz="4" w:space="0" w:color="0000FF"/>
            </w:tcBorders>
          </w:tcPr>
          <w:p w:rsidR="00220131" w:rsidRDefault="00220131" w:rsidP="00220131">
            <w:pPr>
              <w:pStyle w:val="BodyText"/>
              <w:spacing w:after="0"/>
              <w:jc w:val="left"/>
            </w:pPr>
          </w:p>
        </w:tc>
        <w:tc>
          <w:tcPr>
            <w:tcW w:w="7028" w:type="dxa"/>
            <w:tcBorders>
              <w:top w:val="single" w:sz="4" w:space="0" w:color="0000FF"/>
              <w:left w:val="single" w:sz="4" w:space="0" w:color="0000FF"/>
              <w:bottom w:val="single" w:sz="4" w:space="0" w:color="0000FF"/>
            </w:tcBorders>
          </w:tcPr>
          <w:p w:rsidR="00220131" w:rsidRDefault="00220131" w:rsidP="00220131">
            <w:pPr>
              <w:pStyle w:val="BodyText"/>
              <w:spacing w:after="0"/>
              <w:jc w:val="left"/>
            </w:pPr>
          </w:p>
        </w:tc>
      </w:tr>
      <w:tr w:rsidR="00220131" w:rsidTr="00220131">
        <w:tc>
          <w:tcPr>
            <w:tcW w:w="3034" w:type="dxa"/>
            <w:tcBorders>
              <w:top w:val="single" w:sz="4" w:space="0" w:color="0000FF"/>
              <w:bottom w:val="single" w:sz="4" w:space="0" w:color="0000FF"/>
              <w:right w:val="single" w:sz="4" w:space="0" w:color="0000FF"/>
            </w:tcBorders>
          </w:tcPr>
          <w:p w:rsidR="00220131" w:rsidRDefault="00220131" w:rsidP="00220131">
            <w:pPr>
              <w:pStyle w:val="BodyText"/>
              <w:spacing w:after="0"/>
              <w:jc w:val="left"/>
            </w:pPr>
          </w:p>
        </w:tc>
        <w:tc>
          <w:tcPr>
            <w:tcW w:w="7028" w:type="dxa"/>
            <w:tcBorders>
              <w:top w:val="single" w:sz="4" w:space="0" w:color="0000FF"/>
              <w:left w:val="single" w:sz="4" w:space="0" w:color="0000FF"/>
              <w:bottom w:val="single" w:sz="4" w:space="0" w:color="0000FF"/>
            </w:tcBorders>
          </w:tcPr>
          <w:p w:rsidR="00220131" w:rsidRDefault="00220131" w:rsidP="00220131">
            <w:pPr>
              <w:pStyle w:val="BodyText"/>
              <w:spacing w:after="0"/>
              <w:jc w:val="left"/>
            </w:pPr>
          </w:p>
        </w:tc>
      </w:tr>
      <w:tr w:rsidR="00220131" w:rsidTr="00220131">
        <w:tc>
          <w:tcPr>
            <w:tcW w:w="3034" w:type="dxa"/>
            <w:tcBorders>
              <w:top w:val="single" w:sz="4" w:space="0" w:color="0000FF"/>
              <w:bottom w:val="single" w:sz="4" w:space="0" w:color="0000FF"/>
              <w:right w:val="single" w:sz="4" w:space="0" w:color="0000FF"/>
            </w:tcBorders>
          </w:tcPr>
          <w:p w:rsidR="00220131" w:rsidRDefault="00220131" w:rsidP="00220131">
            <w:pPr>
              <w:pStyle w:val="BodyText"/>
              <w:spacing w:after="0"/>
              <w:jc w:val="left"/>
            </w:pPr>
          </w:p>
        </w:tc>
        <w:tc>
          <w:tcPr>
            <w:tcW w:w="7028" w:type="dxa"/>
            <w:tcBorders>
              <w:top w:val="single" w:sz="4" w:space="0" w:color="0000FF"/>
              <w:left w:val="single" w:sz="4" w:space="0" w:color="0000FF"/>
              <w:bottom w:val="single" w:sz="4" w:space="0" w:color="0000FF"/>
            </w:tcBorders>
          </w:tcPr>
          <w:p w:rsidR="00220131" w:rsidRDefault="00220131" w:rsidP="00220131">
            <w:pPr>
              <w:pStyle w:val="BodyText"/>
              <w:spacing w:after="0"/>
              <w:jc w:val="left"/>
            </w:pPr>
          </w:p>
        </w:tc>
      </w:tr>
      <w:tr w:rsidR="00220131" w:rsidTr="00220131">
        <w:tc>
          <w:tcPr>
            <w:tcW w:w="3034" w:type="dxa"/>
            <w:tcBorders>
              <w:top w:val="single" w:sz="4" w:space="0" w:color="0000FF"/>
              <w:bottom w:val="single" w:sz="4" w:space="0" w:color="0000FF"/>
              <w:right w:val="single" w:sz="4" w:space="0" w:color="0000FF"/>
            </w:tcBorders>
          </w:tcPr>
          <w:p w:rsidR="00220131" w:rsidRDefault="00220131" w:rsidP="00220131">
            <w:pPr>
              <w:pStyle w:val="BodyText"/>
              <w:spacing w:after="0"/>
              <w:jc w:val="left"/>
            </w:pPr>
          </w:p>
        </w:tc>
        <w:tc>
          <w:tcPr>
            <w:tcW w:w="7028" w:type="dxa"/>
            <w:tcBorders>
              <w:top w:val="single" w:sz="4" w:space="0" w:color="0000FF"/>
              <w:left w:val="single" w:sz="4" w:space="0" w:color="0000FF"/>
              <w:bottom w:val="single" w:sz="4" w:space="0" w:color="0000FF"/>
            </w:tcBorders>
          </w:tcPr>
          <w:p w:rsidR="00220131" w:rsidRDefault="00220131" w:rsidP="00220131">
            <w:pPr>
              <w:pStyle w:val="BodyText"/>
              <w:spacing w:after="0"/>
              <w:jc w:val="left"/>
            </w:pPr>
          </w:p>
        </w:tc>
      </w:tr>
      <w:tr w:rsidR="00220131" w:rsidTr="00220131">
        <w:tc>
          <w:tcPr>
            <w:tcW w:w="3034" w:type="dxa"/>
            <w:tcBorders>
              <w:top w:val="single" w:sz="4" w:space="0" w:color="0000FF"/>
              <w:bottom w:val="single" w:sz="4" w:space="0" w:color="0000FF"/>
              <w:right w:val="single" w:sz="4" w:space="0" w:color="0000FF"/>
            </w:tcBorders>
          </w:tcPr>
          <w:p w:rsidR="00220131" w:rsidRDefault="00220131" w:rsidP="00220131">
            <w:pPr>
              <w:pStyle w:val="BodyText"/>
              <w:spacing w:after="0"/>
              <w:jc w:val="left"/>
            </w:pPr>
          </w:p>
        </w:tc>
        <w:tc>
          <w:tcPr>
            <w:tcW w:w="7028" w:type="dxa"/>
            <w:tcBorders>
              <w:top w:val="single" w:sz="4" w:space="0" w:color="0000FF"/>
              <w:left w:val="single" w:sz="4" w:space="0" w:color="0000FF"/>
              <w:bottom w:val="single" w:sz="4" w:space="0" w:color="0000FF"/>
            </w:tcBorders>
          </w:tcPr>
          <w:p w:rsidR="00220131" w:rsidRDefault="00220131" w:rsidP="00220131">
            <w:pPr>
              <w:pStyle w:val="BodyText"/>
              <w:spacing w:after="0"/>
              <w:jc w:val="left"/>
            </w:pPr>
          </w:p>
        </w:tc>
      </w:tr>
    </w:tbl>
    <w:p w:rsidR="00220131" w:rsidRDefault="00220131" w:rsidP="00220131">
      <w:pPr>
        <w:pStyle w:val="BodyText"/>
        <w:numPr>
          <w:ins w:id="265" w:author="Javier Gonzalez" w:date="2013-06-10T12:13:00Z"/>
        </w:numPr>
        <w:rPr>
          <w:ins w:id="266" w:author="Javier Gonzalez" w:date="2013-06-10T12:13:00Z"/>
        </w:rPr>
      </w:pPr>
    </w:p>
    <w:p w:rsidR="00220131" w:rsidRPr="00EA17F2" w:rsidDel="001B32D5" w:rsidRDefault="00220131" w:rsidP="00220131">
      <w:pPr>
        <w:pStyle w:val="BodyText"/>
        <w:numPr>
          <w:ins w:id="267" w:author="Javier Gonzalez" w:date="2013-06-29T19:07:00Z"/>
        </w:numPr>
        <w:rPr>
          <w:del w:id="268" w:author="Javier Gonzalez" w:date="2013-06-24T10:18:00Z"/>
        </w:rPr>
      </w:pPr>
      <w:del w:id="269" w:author="Javier Gonzalez" w:date="2013-06-24T10:18:00Z">
        <w:r w:rsidDel="001B32D5">
          <w:delText xml:space="preserve">Tras </w:delText>
        </w:r>
        <w:r w:rsidRPr="00EA17F2" w:rsidDel="001B32D5">
          <w:delText>el Workshop realizado durante el mes de Agosto</w:delText>
        </w:r>
        <w:r w:rsidDel="001B32D5">
          <w:delText xml:space="preserve"> de 2008, el día </w:delText>
        </w:r>
        <w:r w:rsidRPr="00EA17F2" w:rsidDel="001B32D5">
          <w:delText xml:space="preserve">11 de Septiembre el equipo IBM – ACI </w:delText>
        </w:r>
        <w:r w:rsidDel="001B32D5">
          <w:delText>(</w:delText>
        </w:r>
        <w:r w:rsidRPr="00EA17F2" w:rsidDel="001B32D5">
          <w:delText>Richard Riggs en representación de IBM y Tin Gathani en represen</w:delText>
        </w:r>
        <w:r w:rsidDel="001B32D5">
          <w:delText>ta</w:delText>
        </w:r>
        <w:r w:rsidRPr="00EA17F2" w:rsidDel="001B32D5">
          <w:delText>ción de ACI WorldWide</w:delText>
        </w:r>
        <w:r w:rsidDel="001B32D5">
          <w:delText>) presentó a SERMEPA una alternativa de solución al Proyecto PANAMÁ</w:delText>
        </w:r>
        <w:r w:rsidRPr="00EA17F2" w:rsidDel="001B32D5">
          <w:delText xml:space="preserve">. </w:delText>
        </w:r>
        <w:bookmarkStart w:id="270" w:name="_Toc360292358"/>
        <w:bookmarkStart w:id="271" w:name="_Toc360745701"/>
        <w:bookmarkStart w:id="272" w:name="_Toc360746091"/>
        <w:bookmarkStart w:id="273" w:name="_Toc360746410"/>
        <w:bookmarkStart w:id="274" w:name="_Toc360747045"/>
        <w:bookmarkStart w:id="275" w:name="_Toc360747362"/>
        <w:bookmarkStart w:id="276" w:name="_Toc360747693"/>
        <w:bookmarkStart w:id="277" w:name="_Toc360748026"/>
        <w:bookmarkStart w:id="278" w:name="_Toc360748354"/>
        <w:bookmarkStart w:id="279" w:name="_Toc360969959"/>
        <w:bookmarkStart w:id="280" w:name="_Toc361173570"/>
        <w:bookmarkStart w:id="281" w:name="_Toc361571937"/>
        <w:bookmarkStart w:id="282" w:name="_Toc361591962"/>
        <w:bookmarkStart w:id="283" w:name="_Toc361592324"/>
        <w:bookmarkStart w:id="284" w:name="_Toc361593314"/>
        <w:bookmarkStart w:id="285" w:name="_Toc361610948"/>
        <w:bookmarkStart w:id="286" w:name="_Toc361611842"/>
        <w:bookmarkStart w:id="287" w:name="_Toc361654893"/>
        <w:bookmarkStart w:id="288" w:name="_Toc361663296"/>
        <w:bookmarkStart w:id="289" w:name="_Toc361673548"/>
        <w:bookmarkStart w:id="290" w:name="_Toc361673934"/>
        <w:bookmarkStart w:id="291" w:name="_Toc361684197"/>
        <w:bookmarkStart w:id="292" w:name="_Toc361725541"/>
        <w:bookmarkStart w:id="293" w:name="_Toc361725695"/>
        <w:bookmarkStart w:id="294" w:name="_Toc361725851"/>
        <w:bookmarkStart w:id="295" w:name="_Toc361726009"/>
        <w:bookmarkStart w:id="296" w:name="_Toc361726170"/>
        <w:bookmarkStart w:id="297" w:name="_Toc361726316"/>
        <w:bookmarkStart w:id="298" w:name="_Toc361770977"/>
        <w:bookmarkStart w:id="299" w:name="_Toc361771121"/>
        <w:bookmarkStart w:id="300" w:name="_Toc361771268"/>
        <w:bookmarkStart w:id="301" w:name="_Toc361818620"/>
        <w:bookmarkStart w:id="302" w:name="_Toc361846608"/>
        <w:bookmarkStart w:id="303" w:name="_Toc361850328"/>
        <w:bookmarkStart w:id="304" w:name="_Toc361850475"/>
        <w:bookmarkStart w:id="305" w:name="_Toc361850622"/>
        <w:bookmarkStart w:id="306" w:name="_Toc361857077"/>
        <w:bookmarkStart w:id="307" w:name="_Toc361857940"/>
        <w:bookmarkStart w:id="308" w:name="_Toc361858093"/>
        <w:bookmarkStart w:id="309" w:name="_Toc361911632"/>
        <w:bookmarkStart w:id="310" w:name="_Toc361915691"/>
        <w:bookmarkStart w:id="311" w:name="_Toc361916331"/>
        <w:bookmarkStart w:id="312" w:name="_Toc362216369"/>
        <w:bookmarkStart w:id="313" w:name="_Toc362216525"/>
        <w:bookmarkStart w:id="314" w:name="_Toc362217725"/>
        <w:bookmarkStart w:id="315" w:name="_Toc362222351"/>
        <w:bookmarkStart w:id="316" w:name="_Toc362223588"/>
        <w:bookmarkStart w:id="317" w:name="_Toc362290023"/>
        <w:bookmarkStart w:id="318" w:name="_Toc362333164"/>
        <w:bookmarkStart w:id="319" w:name="_Toc362340444"/>
        <w:bookmarkStart w:id="320" w:name="_Toc362341594"/>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del>
    </w:p>
    <w:p w:rsidR="00220131" w:rsidDel="001B32D5" w:rsidRDefault="00220131" w:rsidP="00220131">
      <w:pPr>
        <w:pStyle w:val="BodyText"/>
        <w:numPr>
          <w:ins w:id="321" w:author="Javier Gonzalez" w:date="2013-06-29T19:07:00Z"/>
        </w:numPr>
        <w:rPr>
          <w:del w:id="322" w:author="Javier Gonzalez" w:date="2013-06-24T10:18:00Z"/>
        </w:rPr>
      </w:pPr>
      <w:del w:id="323" w:author="Javier Gonzalez" w:date="2013-06-24T10:18:00Z">
        <w:r w:rsidRPr="00EA17F2" w:rsidDel="001B32D5">
          <w:delText xml:space="preserve">Desde </w:delText>
        </w:r>
        <w:r w:rsidDel="001B32D5">
          <w:delText>el mes de Octubre de 2008 hasta la fecha, IBM</w:delText>
        </w:r>
        <w:r w:rsidRPr="00EA17F2" w:rsidDel="001B32D5">
          <w:delText xml:space="preserve"> viene realizando conjuntamente con SERMEPA un trabajo de análisis de la viabilidad del Proyecto PANAMÁ con el enfoque </w:delText>
        </w:r>
        <w:r w:rsidDel="001B32D5">
          <w:delText xml:space="preserve">ofrecido a </w:delText>
        </w:r>
        <w:r w:rsidRPr="00EA17F2" w:rsidDel="001B32D5">
          <w:delText xml:space="preserve">SERMEPA </w:delText>
        </w:r>
        <w:r w:rsidDel="001B32D5">
          <w:delText>el 11 de Setiembre de 2008.</w:delText>
        </w:r>
        <w:bookmarkStart w:id="324" w:name="_Toc360292359"/>
        <w:bookmarkStart w:id="325" w:name="_Toc360745702"/>
        <w:bookmarkStart w:id="326" w:name="_Toc360746092"/>
        <w:bookmarkStart w:id="327" w:name="_Toc360746411"/>
        <w:bookmarkStart w:id="328" w:name="_Toc360747046"/>
        <w:bookmarkStart w:id="329" w:name="_Toc360747363"/>
        <w:bookmarkStart w:id="330" w:name="_Toc360747694"/>
        <w:bookmarkStart w:id="331" w:name="_Toc360748027"/>
        <w:bookmarkStart w:id="332" w:name="_Toc360748355"/>
        <w:bookmarkStart w:id="333" w:name="_Toc360969960"/>
        <w:bookmarkStart w:id="334" w:name="_Toc361173571"/>
        <w:bookmarkStart w:id="335" w:name="_Toc361571938"/>
        <w:bookmarkStart w:id="336" w:name="_Toc361591963"/>
        <w:bookmarkStart w:id="337" w:name="_Toc361592325"/>
        <w:bookmarkStart w:id="338" w:name="_Toc361593315"/>
        <w:bookmarkStart w:id="339" w:name="_Toc361610949"/>
        <w:bookmarkStart w:id="340" w:name="_Toc361611843"/>
        <w:bookmarkStart w:id="341" w:name="_Toc361654894"/>
        <w:bookmarkStart w:id="342" w:name="_Toc361663297"/>
        <w:bookmarkStart w:id="343" w:name="_Toc361673549"/>
        <w:bookmarkStart w:id="344" w:name="_Toc361673935"/>
        <w:bookmarkStart w:id="345" w:name="_Toc361684198"/>
        <w:bookmarkStart w:id="346" w:name="_Toc361725542"/>
        <w:bookmarkStart w:id="347" w:name="_Toc361725696"/>
        <w:bookmarkStart w:id="348" w:name="_Toc361725852"/>
        <w:bookmarkStart w:id="349" w:name="_Toc361726010"/>
        <w:bookmarkStart w:id="350" w:name="_Toc361726171"/>
        <w:bookmarkStart w:id="351" w:name="_Toc361726317"/>
        <w:bookmarkStart w:id="352" w:name="_Toc361770978"/>
        <w:bookmarkStart w:id="353" w:name="_Toc361771122"/>
        <w:bookmarkStart w:id="354" w:name="_Toc361771269"/>
        <w:bookmarkStart w:id="355" w:name="_Toc361818621"/>
        <w:bookmarkStart w:id="356" w:name="_Toc361846609"/>
        <w:bookmarkStart w:id="357" w:name="_Toc361850329"/>
        <w:bookmarkStart w:id="358" w:name="_Toc361850476"/>
        <w:bookmarkStart w:id="359" w:name="_Toc361850623"/>
        <w:bookmarkStart w:id="360" w:name="_Toc361857078"/>
        <w:bookmarkStart w:id="361" w:name="_Toc361857941"/>
        <w:bookmarkStart w:id="362" w:name="_Toc361858094"/>
        <w:bookmarkStart w:id="363" w:name="_Toc361911633"/>
        <w:bookmarkStart w:id="364" w:name="_Toc361915692"/>
        <w:bookmarkStart w:id="365" w:name="_Toc361916332"/>
        <w:bookmarkStart w:id="366" w:name="_Toc362216370"/>
        <w:bookmarkStart w:id="367" w:name="_Toc362216526"/>
        <w:bookmarkStart w:id="368" w:name="_Toc362217726"/>
        <w:bookmarkStart w:id="369" w:name="_Toc362222352"/>
        <w:bookmarkStart w:id="370" w:name="_Toc362223589"/>
        <w:bookmarkStart w:id="371" w:name="_Toc362290024"/>
        <w:bookmarkStart w:id="372" w:name="_Toc362333165"/>
        <w:bookmarkStart w:id="373" w:name="_Toc362340445"/>
        <w:bookmarkStart w:id="374" w:name="_Toc362341595"/>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del>
    </w:p>
    <w:p w:rsidR="00220131" w:rsidDel="001B32D5" w:rsidRDefault="00220131" w:rsidP="00220131">
      <w:pPr>
        <w:pStyle w:val="BodyText"/>
        <w:numPr>
          <w:ins w:id="375" w:author="Javier Gonzalez" w:date="2013-06-29T19:07:00Z"/>
        </w:numPr>
        <w:rPr>
          <w:del w:id="376" w:author="Javier Gonzalez" w:date="2013-06-24T10:18:00Z"/>
        </w:rPr>
      </w:pPr>
      <w:del w:id="377" w:author="Javier Gonzalez" w:date="2013-06-24T10:18:00Z">
        <w:r w:rsidRPr="00EA17F2" w:rsidDel="001B32D5">
          <w:delText xml:space="preserve">El presente documento pretende sumarizar las </w:delText>
        </w:r>
        <w:r w:rsidDel="001B32D5">
          <w:delText xml:space="preserve">actividades realizadas y </w:delText>
        </w:r>
        <w:r w:rsidRPr="00EA17F2" w:rsidDel="001B32D5">
          <w:delText xml:space="preserve">conclusiones </w:delText>
        </w:r>
        <w:r w:rsidDel="001B32D5">
          <w:delText xml:space="preserve">obtenidas y </w:delText>
        </w:r>
        <w:r w:rsidRPr="00EA17F2" w:rsidDel="001B32D5">
          <w:delText>sugerir a SERMEPA los próximos pasos que faciliten a IBM la estimación del esfuerzo requerido para llevar a cabo el proyecto con la mayor base objetiva posible, en un plazo de tiempo razonable y minimizando la dedicación de recursos de SERMEPA a tareas de recopilación de información.</w:delText>
        </w:r>
        <w:bookmarkStart w:id="378" w:name="_Toc360292360"/>
        <w:bookmarkStart w:id="379" w:name="_Toc360745703"/>
        <w:bookmarkStart w:id="380" w:name="_Toc360746093"/>
        <w:bookmarkStart w:id="381" w:name="_Toc360746412"/>
        <w:bookmarkStart w:id="382" w:name="_Toc360747047"/>
        <w:bookmarkStart w:id="383" w:name="_Toc360747364"/>
        <w:bookmarkStart w:id="384" w:name="_Toc360747695"/>
        <w:bookmarkStart w:id="385" w:name="_Toc360748028"/>
        <w:bookmarkStart w:id="386" w:name="_Toc360748356"/>
        <w:bookmarkStart w:id="387" w:name="_Toc360969961"/>
        <w:bookmarkStart w:id="388" w:name="_Toc361173572"/>
        <w:bookmarkStart w:id="389" w:name="_Toc361571939"/>
        <w:bookmarkStart w:id="390" w:name="_Toc361591964"/>
        <w:bookmarkStart w:id="391" w:name="_Toc361592326"/>
        <w:bookmarkStart w:id="392" w:name="_Toc361593316"/>
        <w:bookmarkStart w:id="393" w:name="_Toc361610950"/>
        <w:bookmarkStart w:id="394" w:name="_Toc361611844"/>
        <w:bookmarkStart w:id="395" w:name="_Toc361654895"/>
        <w:bookmarkStart w:id="396" w:name="_Toc361663298"/>
        <w:bookmarkStart w:id="397" w:name="_Toc361673550"/>
        <w:bookmarkStart w:id="398" w:name="_Toc361673936"/>
        <w:bookmarkStart w:id="399" w:name="_Toc361684199"/>
        <w:bookmarkStart w:id="400" w:name="_Toc361725543"/>
        <w:bookmarkStart w:id="401" w:name="_Toc361725697"/>
        <w:bookmarkStart w:id="402" w:name="_Toc361725853"/>
        <w:bookmarkStart w:id="403" w:name="_Toc361726011"/>
        <w:bookmarkStart w:id="404" w:name="_Toc361726172"/>
        <w:bookmarkStart w:id="405" w:name="_Toc361726318"/>
        <w:bookmarkStart w:id="406" w:name="_Toc361770979"/>
        <w:bookmarkStart w:id="407" w:name="_Toc361771123"/>
        <w:bookmarkStart w:id="408" w:name="_Toc361771270"/>
        <w:bookmarkStart w:id="409" w:name="_Toc361818622"/>
        <w:bookmarkStart w:id="410" w:name="_Toc361846610"/>
        <w:bookmarkStart w:id="411" w:name="_Toc361850330"/>
        <w:bookmarkStart w:id="412" w:name="_Toc361850477"/>
        <w:bookmarkStart w:id="413" w:name="_Toc361850624"/>
        <w:bookmarkStart w:id="414" w:name="_Toc361857079"/>
        <w:bookmarkStart w:id="415" w:name="_Toc361857942"/>
        <w:bookmarkStart w:id="416" w:name="_Toc361858095"/>
        <w:bookmarkStart w:id="417" w:name="_Toc361911634"/>
        <w:bookmarkStart w:id="418" w:name="_Toc361915693"/>
        <w:bookmarkStart w:id="419" w:name="_Toc361916333"/>
        <w:bookmarkStart w:id="420" w:name="_Toc362216371"/>
        <w:bookmarkStart w:id="421" w:name="_Toc362216527"/>
        <w:bookmarkStart w:id="422" w:name="_Toc362217727"/>
        <w:bookmarkStart w:id="423" w:name="_Toc362222353"/>
        <w:bookmarkStart w:id="424" w:name="_Toc362223590"/>
        <w:bookmarkStart w:id="425" w:name="_Toc362290025"/>
        <w:bookmarkStart w:id="426" w:name="_Toc362333166"/>
        <w:bookmarkStart w:id="427" w:name="_Toc362340446"/>
        <w:bookmarkStart w:id="428" w:name="_Toc362341596"/>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del>
    </w:p>
    <w:p w:rsidR="00220131" w:rsidDel="001B32D5" w:rsidRDefault="00220131" w:rsidP="00220131">
      <w:pPr>
        <w:pStyle w:val="BodyText"/>
        <w:numPr>
          <w:ins w:id="429" w:author="Javier Gonzalez" w:date="2013-06-29T19:07:00Z"/>
        </w:numPr>
        <w:rPr>
          <w:del w:id="430" w:author="Javier Gonzalez" w:date="2013-06-24T10:18:00Z"/>
        </w:rPr>
      </w:pPr>
      <w:del w:id="431" w:author="Javier Gonzalez" w:date="2013-06-24T10:18:00Z">
        <w:r w:rsidDel="001B32D5">
          <w:delText>Si SERMEPA considera de su interés los pasos propuestos, IBM agradecería nos lo comunicara para proceder a poner en marcha las actividades indicadas.</w:delText>
        </w:r>
        <w:bookmarkStart w:id="432" w:name="_Toc360292361"/>
        <w:bookmarkStart w:id="433" w:name="_Toc360745704"/>
        <w:bookmarkStart w:id="434" w:name="_Toc360746094"/>
        <w:bookmarkStart w:id="435" w:name="_Toc360746413"/>
        <w:bookmarkStart w:id="436" w:name="_Toc360747048"/>
        <w:bookmarkStart w:id="437" w:name="_Toc360747365"/>
        <w:bookmarkStart w:id="438" w:name="_Toc360747696"/>
        <w:bookmarkStart w:id="439" w:name="_Toc360748029"/>
        <w:bookmarkStart w:id="440" w:name="_Toc360748357"/>
        <w:bookmarkStart w:id="441" w:name="_Toc360969962"/>
        <w:bookmarkStart w:id="442" w:name="_Toc361173573"/>
        <w:bookmarkStart w:id="443" w:name="_Toc361571940"/>
        <w:bookmarkStart w:id="444" w:name="_Toc361591965"/>
        <w:bookmarkStart w:id="445" w:name="_Toc361592327"/>
        <w:bookmarkStart w:id="446" w:name="_Toc361593317"/>
        <w:bookmarkStart w:id="447" w:name="_Toc361610951"/>
        <w:bookmarkStart w:id="448" w:name="_Toc361611845"/>
        <w:bookmarkStart w:id="449" w:name="_Toc361654896"/>
        <w:bookmarkStart w:id="450" w:name="_Toc361663299"/>
        <w:bookmarkStart w:id="451" w:name="_Toc361673551"/>
        <w:bookmarkStart w:id="452" w:name="_Toc361673937"/>
        <w:bookmarkStart w:id="453" w:name="_Toc361684200"/>
        <w:bookmarkStart w:id="454" w:name="_Toc361725544"/>
        <w:bookmarkStart w:id="455" w:name="_Toc361725698"/>
        <w:bookmarkStart w:id="456" w:name="_Toc361725854"/>
        <w:bookmarkStart w:id="457" w:name="_Toc361726012"/>
        <w:bookmarkStart w:id="458" w:name="_Toc361726173"/>
        <w:bookmarkStart w:id="459" w:name="_Toc361726319"/>
        <w:bookmarkStart w:id="460" w:name="_Toc361770980"/>
        <w:bookmarkStart w:id="461" w:name="_Toc361771124"/>
        <w:bookmarkStart w:id="462" w:name="_Toc361771271"/>
        <w:bookmarkStart w:id="463" w:name="_Toc361818623"/>
        <w:bookmarkStart w:id="464" w:name="_Toc361846611"/>
        <w:bookmarkStart w:id="465" w:name="_Toc361850331"/>
        <w:bookmarkStart w:id="466" w:name="_Toc361850478"/>
        <w:bookmarkStart w:id="467" w:name="_Toc361850625"/>
        <w:bookmarkStart w:id="468" w:name="_Toc361857080"/>
        <w:bookmarkStart w:id="469" w:name="_Toc361857943"/>
        <w:bookmarkStart w:id="470" w:name="_Toc361858096"/>
        <w:bookmarkStart w:id="471" w:name="_Toc361911635"/>
        <w:bookmarkStart w:id="472" w:name="_Toc361915694"/>
        <w:bookmarkStart w:id="473" w:name="_Toc361916334"/>
        <w:bookmarkStart w:id="474" w:name="_Toc362216372"/>
        <w:bookmarkStart w:id="475" w:name="_Toc362216528"/>
        <w:bookmarkStart w:id="476" w:name="_Toc362217728"/>
        <w:bookmarkStart w:id="477" w:name="_Toc362222354"/>
        <w:bookmarkStart w:id="478" w:name="_Toc362223591"/>
        <w:bookmarkStart w:id="479" w:name="_Toc362290026"/>
        <w:bookmarkStart w:id="480" w:name="_Toc362333167"/>
        <w:bookmarkStart w:id="481" w:name="_Toc362340447"/>
        <w:bookmarkStart w:id="482" w:name="_Toc362341597"/>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del>
    </w:p>
    <w:p w:rsidR="00220131" w:rsidDel="001B32D5" w:rsidRDefault="00220131" w:rsidP="00220131">
      <w:pPr>
        <w:pStyle w:val="BodyText"/>
        <w:numPr>
          <w:ins w:id="483" w:author="Javier Gonzalez" w:date="2013-06-29T19:07:00Z"/>
        </w:numPr>
        <w:rPr>
          <w:del w:id="484" w:author="Javier Gonzalez" w:date="2013-06-24T10:18:00Z"/>
        </w:rPr>
      </w:pPr>
      <w:del w:id="485" w:author="Javier Gonzalez" w:date="2013-06-24T10:18:00Z">
        <w:r w:rsidRPr="00EA17F2" w:rsidDel="001B32D5">
          <w:delText>IBM desea agradecer a SERMEPA el grado de colaboración obtenido de todas las personas que están participando en las sesiones de trabajo, especialmente Ana Núñez, Guillermo Bermúdez, Juan Antonio Jiménez</w:delText>
        </w:r>
        <w:r w:rsidDel="001B32D5">
          <w:delText xml:space="preserve">, </w:delText>
        </w:r>
        <w:r w:rsidRPr="00EA17F2" w:rsidDel="001B32D5">
          <w:delText>Miguel Ángel Perea</w:delText>
        </w:r>
        <w:r w:rsidDel="001B32D5">
          <w:delText xml:space="preserve"> y Javier Pérez García</w:delText>
        </w:r>
        <w:r w:rsidRPr="00EA17F2" w:rsidDel="001B32D5">
          <w:delText xml:space="preserve">. Su </w:delText>
        </w:r>
        <w:r w:rsidDel="001B32D5">
          <w:delText xml:space="preserve">entusiasmo, creatividad y </w:delText>
        </w:r>
        <w:r w:rsidRPr="00EA17F2" w:rsidDel="001B32D5">
          <w:delText xml:space="preserve">afán de contribución a la búsqueda de la solución más satisfactoria para SERMEPA </w:delText>
        </w:r>
        <w:r w:rsidDel="001B32D5">
          <w:delText xml:space="preserve">está resultando </w:delText>
        </w:r>
        <w:r w:rsidRPr="00EA17F2" w:rsidDel="001B32D5">
          <w:delText xml:space="preserve">realmente valiosa. </w:delText>
        </w:r>
        <w:bookmarkStart w:id="486" w:name="_Toc360292362"/>
        <w:bookmarkStart w:id="487" w:name="_Toc360745705"/>
        <w:bookmarkStart w:id="488" w:name="_Toc360746095"/>
        <w:bookmarkStart w:id="489" w:name="_Toc360746414"/>
        <w:bookmarkStart w:id="490" w:name="_Toc360747049"/>
        <w:bookmarkStart w:id="491" w:name="_Toc360747366"/>
        <w:bookmarkStart w:id="492" w:name="_Toc360747697"/>
        <w:bookmarkStart w:id="493" w:name="_Toc360748030"/>
        <w:bookmarkStart w:id="494" w:name="_Toc360748358"/>
        <w:bookmarkStart w:id="495" w:name="_Toc360969963"/>
        <w:bookmarkStart w:id="496" w:name="_Toc361173574"/>
        <w:bookmarkStart w:id="497" w:name="_Toc361571941"/>
        <w:bookmarkStart w:id="498" w:name="_Toc361591966"/>
        <w:bookmarkStart w:id="499" w:name="_Toc361592328"/>
        <w:bookmarkStart w:id="500" w:name="_Toc361593318"/>
        <w:bookmarkStart w:id="501" w:name="_Toc361610952"/>
        <w:bookmarkStart w:id="502" w:name="_Toc361611846"/>
        <w:bookmarkStart w:id="503" w:name="_Toc361654897"/>
        <w:bookmarkStart w:id="504" w:name="_Toc361663300"/>
        <w:bookmarkStart w:id="505" w:name="_Toc361673552"/>
        <w:bookmarkStart w:id="506" w:name="_Toc361673938"/>
        <w:bookmarkStart w:id="507" w:name="_Toc361684201"/>
        <w:bookmarkStart w:id="508" w:name="_Toc361725545"/>
        <w:bookmarkStart w:id="509" w:name="_Toc361725699"/>
        <w:bookmarkStart w:id="510" w:name="_Toc361725855"/>
        <w:bookmarkStart w:id="511" w:name="_Toc361726013"/>
        <w:bookmarkStart w:id="512" w:name="_Toc361726174"/>
        <w:bookmarkStart w:id="513" w:name="_Toc361726320"/>
        <w:bookmarkStart w:id="514" w:name="_Toc361770981"/>
        <w:bookmarkStart w:id="515" w:name="_Toc361771125"/>
        <w:bookmarkStart w:id="516" w:name="_Toc361771272"/>
        <w:bookmarkStart w:id="517" w:name="_Toc361818624"/>
        <w:bookmarkStart w:id="518" w:name="_Toc361846612"/>
        <w:bookmarkStart w:id="519" w:name="_Toc361850332"/>
        <w:bookmarkStart w:id="520" w:name="_Toc361850479"/>
        <w:bookmarkStart w:id="521" w:name="_Toc361850626"/>
        <w:bookmarkStart w:id="522" w:name="_Toc361857081"/>
        <w:bookmarkStart w:id="523" w:name="_Toc361857944"/>
        <w:bookmarkStart w:id="524" w:name="_Toc361858097"/>
        <w:bookmarkStart w:id="525" w:name="_Toc361911636"/>
        <w:bookmarkStart w:id="526" w:name="_Toc361915695"/>
        <w:bookmarkStart w:id="527" w:name="_Toc361916335"/>
        <w:bookmarkStart w:id="528" w:name="_Toc362216373"/>
        <w:bookmarkStart w:id="529" w:name="_Toc362216529"/>
        <w:bookmarkStart w:id="530" w:name="_Toc362217729"/>
        <w:bookmarkStart w:id="531" w:name="_Toc362222355"/>
        <w:bookmarkStart w:id="532" w:name="_Toc362223592"/>
        <w:bookmarkStart w:id="533" w:name="_Toc362290027"/>
        <w:bookmarkStart w:id="534" w:name="_Toc362333168"/>
        <w:bookmarkStart w:id="535" w:name="_Toc362340448"/>
        <w:bookmarkStart w:id="536" w:name="_Toc362341598"/>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del>
    </w:p>
    <w:p w:rsidR="00220131" w:rsidDel="001B32D5" w:rsidRDefault="00220131" w:rsidP="00220131">
      <w:pPr>
        <w:pStyle w:val="Heading8"/>
        <w:numPr>
          <w:ins w:id="537" w:author="Javier Gonzalez" w:date="2013-06-29T19:07:00Z"/>
        </w:numPr>
        <w:rPr>
          <w:del w:id="538" w:author="Javier Gonzalez" w:date="2013-06-24T10:18:00Z"/>
        </w:rPr>
      </w:pPr>
      <w:del w:id="539" w:author="Javier Gonzalez" w:date="2013-06-24T10:18:00Z">
        <w:r w:rsidDel="001B32D5">
          <w:delText>Workshops realizados</w:delText>
        </w:r>
        <w:bookmarkStart w:id="540" w:name="_Toc360292363"/>
        <w:bookmarkStart w:id="541" w:name="_Toc360745706"/>
        <w:bookmarkStart w:id="542" w:name="_Toc360746096"/>
        <w:bookmarkStart w:id="543" w:name="_Toc360746415"/>
        <w:bookmarkStart w:id="544" w:name="_Toc360747050"/>
        <w:bookmarkStart w:id="545" w:name="_Toc360747367"/>
        <w:bookmarkStart w:id="546" w:name="_Toc360747698"/>
        <w:bookmarkStart w:id="547" w:name="_Toc360748031"/>
        <w:bookmarkStart w:id="548" w:name="_Toc360748359"/>
        <w:bookmarkStart w:id="549" w:name="_Toc360969964"/>
        <w:bookmarkStart w:id="550" w:name="_Toc361173575"/>
        <w:bookmarkStart w:id="551" w:name="_Toc361571942"/>
        <w:bookmarkStart w:id="552" w:name="_Toc361591967"/>
        <w:bookmarkStart w:id="553" w:name="_Toc361592329"/>
        <w:bookmarkStart w:id="554" w:name="_Toc361593319"/>
        <w:bookmarkStart w:id="555" w:name="_Toc361610953"/>
        <w:bookmarkStart w:id="556" w:name="_Toc361611847"/>
        <w:bookmarkStart w:id="557" w:name="_Toc361654898"/>
        <w:bookmarkStart w:id="558" w:name="_Toc361663301"/>
        <w:bookmarkStart w:id="559" w:name="_Toc361673553"/>
        <w:bookmarkStart w:id="560" w:name="_Toc361673939"/>
        <w:bookmarkStart w:id="561" w:name="_Toc361684202"/>
        <w:bookmarkStart w:id="562" w:name="_Toc361725546"/>
        <w:bookmarkStart w:id="563" w:name="_Toc361725700"/>
        <w:bookmarkStart w:id="564" w:name="_Toc361725856"/>
        <w:bookmarkStart w:id="565" w:name="_Toc361726014"/>
        <w:bookmarkStart w:id="566" w:name="_Toc361726175"/>
        <w:bookmarkStart w:id="567" w:name="_Toc361726321"/>
        <w:bookmarkStart w:id="568" w:name="_Toc361770982"/>
        <w:bookmarkStart w:id="569" w:name="_Toc361771126"/>
        <w:bookmarkStart w:id="570" w:name="_Toc361771273"/>
        <w:bookmarkStart w:id="571" w:name="_Toc361818625"/>
        <w:bookmarkStart w:id="572" w:name="_Toc361846613"/>
        <w:bookmarkStart w:id="573" w:name="_Toc361850333"/>
        <w:bookmarkStart w:id="574" w:name="_Toc361850480"/>
        <w:bookmarkStart w:id="575" w:name="_Toc361850627"/>
        <w:bookmarkStart w:id="576" w:name="_Toc361857082"/>
        <w:bookmarkStart w:id="577" w:name="_Toc361857945"/>
        <w:bookmarkStart w:id="578" w:name="_Toc361858098"/>
        <w:bookmarkStart w:id="579" w:name="_Toc361911637"/>
        <w:bookmarkStart w:id="580" w:name="_Toc361915696"/>
        <w:bookmarkStart w:id="581" w:name="_Toc361916336"/>
        <w:bookmarkStart w:id="582" w:name="_Toc362216374"/>
        <w:bookmarkStart w:id="583" w:name="_Toc362216530"/>
        <w:bookmarkStart w:id="584" w:name="_Toc362217730"/>
        <w:bookmarkStart w:id="585" w:name="_Toc362222356"/>
        <w:bookmarkStart w:id="586" w:name="_Toc362223593"/>
        <w:bookmarkStart w:id="587" w:name="_Toc362290028"/>
        <w:bookmarkStart w:id="588" w:name="_Toc362333169"/>
        <w:bookmarkStart w:id="589" w:name="_Toc362340449"/>
        <w:bookmarkStart w:id="590" w:name="_Toc36234159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del>
    </w:p>
    <w:p w:rsidR="00220131" w:rsidRPr="00EA17F2" w:rsidDel="001B32D5" w:rsidRDefault="00220131" w:rsidP="00220131">
      <w:pPr>
        <w:pStyle w:val="BodyText"/>
        <w:numPr>
          <w:ins w:id="591" w:author="Javier Gonzalez" w:date="2013-06-29T19:07:00Z"/>
        </w:numPr>
        <w:rPr>
          <w:del w:id="592" w:author="Javier Gonzalez" w:date="2013-06-24T10:18:00Z"/>
        </w:rPr>
      </w:pPr>
      <w:del w:id="593" w:author="Javier Gonzalez" w:date="2013-06-24T10:18:00Z">
        <w:r w:rsidRPr="00EA17F2" w:rsidDel="001B32D5">
          <w:delText xml:space="preserve">Durante este tiempo </w:delText>
        </w:r>
        <w:r w:rsidDel="001B32D5">
          <w:delText>IBM ha</w:delText>
        </w:r>
        <w:r w:rsidRPr="00EA17F2" w:rsidDel="001B32D5">
          <w:delText xml:space="preserve"> mantenido una serie de reuniones con SERMEPA para profundizar en el conocimiento de la arquitectura del Sistema Transaccional actual, con ACI para verificar que la solución diseñada es técnicamente integrable con BASE24-eps, e internas en IBM con diversos grupos que han realizado migraciones de aplicaciones complejas entre diferentes plataformas para validar el enfoque de la migración.</w:delText>
        </w:r>
        <w:bookmarkStart w:id="594" w:name="_Toc360292364"/>
        <w:bookmarkStart w:id="595" w:name="_Toc360745707"/>
        <w:bookmarkStart w:id="596" w:name="_Toc360746097"/>
        <w:bookmarkStart w:id="597" w:name="_Toc360746416"/>
        <w:bookmarkStart w:id="598" w:name="_Toc360747051"/>
        <w:bookmarkStart w:id="599" w:name="_Toc360747368"/>
        <w:bookmarkStart w:id="600" w:name="_Toc360747699"/>
        <w:bookmarkStart w:id="601" w:name="_Toc360748032"/>
        <w:bookmarkStart w:id="602" w:name="_Toc360748360"/>
        <w:bookmarkStart w:id="603" w:name="_Toc360969965"/>
        <w:bookmarkStart w:id="604" w:name="_Toc361173576"/>
        <w:bookmarkStart w:id="605" w:name="_Toc361571943"/>
        <w:bookmarkStart w:id="606" w:name="_Toc361591968"/>
        <w:bookmarkStart w:id="607" w:name="_Toc361592330"/>
        <w:bookmarkStart w:id="608" w:name="_Toc361593320"/>
        <w:bookmarkStart w:id="609" w:name="_Toc361610954"/>
        <w:bookmarkStart w:id="610" w:name="_Toc361611848"/>
        <w:bookmarkStart w:id="611" w:name="_Toc361654899"/>
        <w:bookmarkStart w:id="612" w:name="_Toc361663302"/>
        <w:bookmarkStart w:id="613" w:name="_Toc361673554"/>
        <w:bookmarkStart w:id="614" w:name="_Toc361673940"/>
        <w:bookmarkStart w:id="615" w:name="_Toc361684203"/>
        <w:bookmarkStart w:id="616" w:name="_Toc361725547"/>
        <w:bookmarkStart w:id="617" w:name="_Toc361725701"/>
        <w:bookmarkStart w:id="618" w:name="_Toc361725857"/>
        <w:bookmarkStart w:id="619" w:name="_Toc361726015"/>
        <w:bookmarkStart w:id="620" w:name="_Toc361726176"/>
        <w:bookmarkStart w:id="621" w:name="_Toc361726322"/>
        <w:bookmarkStart w:id="622" w:name="_Toc361770983"/>
        <w:bookmarkStart w:id="623" w:name="_Toc361771127"/>
        <w:bookmarkStart w:id="624" w:name="_Toc361771274"/>
        <w:bookmarkStart w:id="625" w:name="_Toc361818626"/>
        <w:bookmarkStart w:id="626" w:name="_Toc361846614"/>
        <w:bookmarkStart w:id="627" w:name="_Toc361850334"/>
        <w:bookmarkStart w:id="628" w:name="_Toc361850481"/>
        <w:bookmarkStart w:id="629" w:name="_Toc361850628"/>
        <w:bookmarkStart w:id="630" w:name="_Toc361857083"/>
        <w:bookmarkStart w:id="631" w:name="_Toc361857946"/>
        <w:bookmarkStart w:id="632" w:name="_Toc361858099"/>
        <w:bookmarkStart w:id="633" w:name="_Toc361911638"/>
        <w:bookmarkStart w:id="634" w:name="_Toc361915697"/>
        <w:bookmarkStart w:id="635" w:name="_Toc361916337"/>
        <w:bookmarkStart w:id="636" w:name="_Toc362216375"/>
        <w:bookmarkStart w:id="637" w:name="_Toc362216531"/>
        <w:bookmarkStart w:id="638" w:name="_Toc362217731"/>
        <w:bookmarkStart w:id="639" w:name="_Toc362222357"/>
        <w:bookmarkStart w:id="640" w:name="_Toc362223594"/>
        <w:bookmarkStart w:id="641" w:name="_Toc362290029"/>
        <w:bookmarkStart w:id="642" w:name="_Toc362333170"/>
        <w:bookmarkStart w:id="643" w:name="_Toc362340450"/>
        <w:bookmarkStart w:id="644" w:name="_Toc362341600"/>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del>
    </w:p>
    <w:p w:rsidR="00220131" w:rsidDel="001B32D5" w:rsidRDefault="00220131" w:rsidP="00220131">
      <w:pPr>
        <w:pStyle w:val="Heading8"/>
        <w:numPr>
          <w:ins w:id="645" w:author="Javier Gonzalez" w:date="2013-06-29T19:07:00Z"/>
        </w:numPr>
        <w:rPr>
          <w:del w:id="646" w:author="Javier Gonzalez" w:date="2013-06-24T10:18:00Z"/>
        </w:rPr>
      </w:pPr>
      <w:del w:id="647" w:author="Javier Gonzalez" w:date="2013-06-24T10:18:00Z">
        <w:r w:rsidDel="001B32D5">
          <w:delText>Descripción de la solución</w:delText>
        </w:r>
        <w:bookmarkStart w:id="648" w:name="_Toc360292365"/>
        <w:bookmarkStart w:id="649" w:name="_Toc360745708"/>
        <w:bookmarkStart w:id="650" w:name="_Toc360746098"/>
        <w:bookmarkStart w:id="651" w:name="_Toc360746417"/>
        <w:bookmarkStart w:id="652" w:name="_Toc360747052"/>
        <w:bookmarkStart w:id="653" w:name="_Toc360747369"/>
        <w:bookmarkStart w:id="654" w:name="_Toc360747700"/>
        <w:bookmarkStart w:id="655" w:name="_Toc360748033"/>
        <w:bookmarkStart w:id="656" w:name="_Toc360748361"/>
        <w:bookmarkStart w:id="657" w:name="_Toc360969966"/>
        <w:bookmarkStart w:id="658" w:name="_Toc361173577"/>
        <w:bookmarkStart w:id="659" w:name="_Toc361571944"/>
        <w:bookmarkStart w:id="660" w:name="_Toc361591969"/>
        <w:bookmarkStart w:id="661" w:name="_Toc361592331"/>
        <w:bookmarkStart w:id="662" w:name="_Toc361593321"/>
        <w:bookmarkStart w:id="663" w:name="_Toc361610955"/>
        <w:bookmarkStart w:id="664" w:name="_Toc361611849"/>
        <w:bookmarkStart w:id="665" w:name="_Toc361654900"/>
        <w:bookmarkStart w:id="666" w:name="_Toc361663303"/>
        <w:bookmarkStart w:id="667" w:name="_Toc361673555"/>
        <w:bookmarkStart w:id="668" w:name="_Toc361673941"/>
        <w:bookmarkStart w:id="669" w:name="_Toc361684204"/>
        <w:bookmarkStart w:id="670" w:name="_Toc361725548"/>
        <w:bookmarkStart w:id="671" w:name="_Toc361725702"/>
        <w:bookmarkStart w:id="672" w:name="_Toc361725858"/>
        <w:bookmarkStart w:id="673" w:name="_Toc361726016"/>
        <w:bookmarkStart w:id="674" w:name="_Toc361726177"/>
        <w:bookmarkStart w:id="675" w:name="_Toc361726323"/>
        <w:bookmarkStart w:id="676" w:name="_Toc361770984"/>
        <w:bookmarkStart w:id="677" w:name="_Toc361771128"/>
        <w:bookmarkStart w:id="678" w:name="_Toc361771275"/>
        <w:bookmarkStart w:id="679" w:name="_Toc361818627"/>
        <w:bookmarkStart w:id="680" w:name="_Toc361846615"/>
        <w:bookmarkStart w:id="681" w:name="_Toc361850335"/>
        <w:bookmarkStart w:id="682" w:name="_Toc361850482"/>
        <w:bookmarkStart w:id="683" w:name="_Toc361850629"/>
        <w:bookmarkStart w:id="684" w:name="_Toc361857084"/>
        <w:bookmarkStart w:id="685" w:name="_Toc361857947"/>
        <w:bookmarkStart w:id="686" w:name="_Toc361858100"/>
        <w:bookmarkStart w:id="687" w:name="_Toc361911639"/>
        <w:bookmarkStart w:id="688" w:name="_Toc361915698"/>
        <w:bookmarkStart w:id="689" w:name="_Toc361916338"/>
        <w:bookmarkStart w:id="690" w:name="_Toc362216376"/>
        <w:bookmarkStart w:id="691" w:name="_Toc362216532"/>
        <w:bookmarkStart w:id="692" w:name="_Toc362217732"/>
        <w:bookmarkStart w:id="693" w:name="_Toc362222358"/>
        <w:bookmarkStart w:id="694" w:name="_Toc362223595"/>
        <w:bookmarkStart w:id="695" w:name="_Toc362290030"/>
        <w:bookmarkStart w:id="696" w:name="_Toc362333171"/>
        <w:bookmarkStart w:id="697" w:name="_Toc362340451"/>
        <w:bookmarkStart w:id="698" w:name="_Toc362341601"/>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del>
    </w:p>
    <w:p w:rsidR="00220131" w:rsidDel="001B32D5" w:rsidRDefault="00220131" w:rsidP="00220131">
      <w:pPr>
        <w:keepNext/>
        <w:numPr>
          <w:ins w:id="699" w:author="Javier Gonzalez" w:date="2013-06-29T19:07:00Z"/>
        </w:numPr>
        <w:rPr>
          <w:del w:id="700" w:author="Javier Gonzalez" w:date="2013-06-24T10:18:00Z"/>
        </w:rPr>
      </w:pPr>
      <w:del w:id="701" w:author="Javier Gonzalez" w:date="2013-06-24T10:18:00Z">
        <w:r w:rsidDel="001B32D5">
          <w:delText>El nuevo Sistema Transaccional está compuesto por dos subsistemas:</w:delText>
        </w:r>
        <w:bookmarkStart w:id="702" w:name="_Toc360292366"/>
        <w:bookmarkStart w:id="703" w:name="_Toc360745709"/>
        <w:bookmarkStart w:id="704" w:name="_Toc360746099"/>
        <w:bookmarkStart w:id="705" w:name="_Toc360746418"/>
        <w:bookmarkStart w:id="706" w:name="_Toc360747053"/>
        <w:bookmarkStart w:id="707" w:name="_Toc360747370"/>
        <w:bookmarkStart w:id="708" w:name="_Toc360747701"/>
        <w:bookmarkStart w:id="709" w:name="_Toc360748034"/>
        <w:bookmarkStart w:id="710" w:name="_Toc360748362"/>
        <w:bookmarkStart w:id="711" w:name="_Toc360969967"/>
        <w:bookmarkStart w:id="712" w:name="_Toc361173578"/>
        <w:bookmarkStart w:id="713" w:name="_Toc361571945"/>
        <w:bookmarkStart w:id="714" w:name="_Toc361591970"/>
        <w:bookmarkStart w:id="715" w:name="_Toc361592332"/>
        <w:bookmarkStart w:id="716" w:name="_Toc361593322"/>
        <w:bookmarkStart w:id="717" w:name="_Toc361610956"/>
        <w:bookmarkStart w:id="718" w:name="_Toc361611850"/>
        <w:bookmarkStart w:id="719" w:name="_Toc361654901"/>
        <w:bookmarkStart w:id="720" w:name="_Toc361663304"/>
        <w:bookmarkStart w:id="721" w:name="_Toc361673556"/>
        <w:bookmarkStart w:id="722" w:name="_Toc361673942"/>
        <w:bookmarkStart w:id="723" w:name="_Toc361684205"/>
        <w:bookmarkStart w:id="724" w:name="_Toc361725549"/>
        <w:bookmarkStart w:id="725" w:name="_Toc361725703"/>
        <w:bookmarkStart w:id="726" w:name="_Toc361725859"/>
        <w:bookmarkStart w:id="727" w:name="_Toc361726017"/>
        <w:bookmarkStart w:id="728" w:name="_Toc361726178"/>
        <w:bookmarkStart w:id="729" w:name="_Toc361726324"/>
        <w:bookmarkStart w:id="730" w:name="_Toc361770985"/>
        <w:bookmarkStart w:id="731" w:name="_Toc361771129"/>
        <w:bookmarkStart w:id="732" w:name="_Toc361771276"/>
        <w:bookmarkStart w:id="733" w:name="_Toc361818628"/>
        <w:bookmarkStart w:id="734" w:name="_Toc361846616"/>
        <w:bookmarkStart w:id="735" w:name="_Toc361850336"/>
        <w:bookmarkStart w:id="736" w:name="_Toc361850483"/>
        <w:bookmarkStart w:id="737" w:name="_Toc361850630"/>
        <w:bookmarkStart w:id="738" w:name="_Toc361857085"/>
        <w:bookmarkStart w:id="739" w:name="_Toc361857948"/>
        <w:bookmarkStart w:id="740" w:name="_Toc361858101"/>
        <w:bookmarkStart w:id="741" w:name="_Toc361911640"/>
        <w:bookmarkStart w:id="742" w:name="_Toc361915699"/>
        <w:bookmarkStart w:id="743" w:name="_Toc361916339"/>
        <w:bookmarkStart w:id="744" w:name="_Toc362216377"/>
        <w:bookmarkStart w:id="745" w:name="_Toc362216533"/>
        <w:bookmarkStart w:id="746" w:name="_Toc362217733"/>
        <w:bookmarkStart w:id="747" w:name="_Toc362222359"/>
        <w:bookmarkStart w:id="748" w:name="_Toc362223596"/>
        <w:bookmarkStart w:id="749" w:name="_Toc362290031"/>
        <w:bookmarkStart w:id="750" w:name="_Toc362333172"/>
        <w:bookmarkStart w:id="751" w:name="_Toc362340452"/>
        <w:bookmarkStart w:id="752" w:name="_Toc362341602"/>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del>
    </w:p>
    <w:p w:rsidR="00220131" w:rsidDel="001B32D5" w:rsidRDefault="00220131" w:rsidP="00220131">
      <w:pPr>
        <w:pStyle w:val="ListBullet2"/>
        <w:numPr>
          <w:ins w:id="753" w:author="Javier Gonzalez" w:date="2013-06-29T19:07:00Z"/>
        </w:numPr>
        <w:rPr>
          <w:del w:id="754" w:author="Javier Gonzalez" w:date="2013-06-24T10:18:00Z"/>
        </w:rPr>
      </w:pPr>
      <w:del w:id="755" w:author="Javier Gonzalez" w:date="2013-06-24T10:18:00Z">
        <w:r w:rsidDel="001B32D5">
          <w:delText>El sistema ST1 está conectado con los sistemas externos de las redes: Entidades de la propia red SERVIRED, redes de pagos nacionales (4B y EURO6000) y redes de pagos internacionales (VISA, Mastercad, AMEX, etc.) y soporta la operativa de adquiriencia (inbound) y de autorización (outbound).</w:delText>
        </w:r>
        <w:bookmarkStart w:id="756" w:name="_Toc360292367"/>
        <w:bookmarkStart w:id="757" w:name="_Toc360745710"/>
        <w:bookmarkStart w:id="758" w:name="_Toc360746100"/>
        <w:bookmarkStart w:id="759" w:name="_Toc360746419"/>
        <w:bookmarkStart w:id="760" w:name="_Toc360747054"/>
        <w:bookmarkStart w:id="761" w:name="_Toc360747371"/>
        <w:bookmarkStart w:id="762" w:name="_Toc360747702"/>
        <w:bookmarkStart w:id="763" w:name="_Toc360748035"/>
        <w:bookmarkStart w:id="764" w:name="_Toc360748363"/>
        <w:bookmarkStart w:id="765" w:name="_Toc360969968"/>
        <w:bookmarkStart w:id="766" w:name="_Toc361173579"/>
        <w:bookmarkStart w:id="767" w:name="_Toc361571946"/>
        <w:bookmarkStart w:id="768" w:name="_Toc361591971"/>
        <w:bookmarkStart w:id="769" w:name="_Toc361592333"/>
        <w:bookmarkStart w:id="770" w:name="_Toc361593323"/>
        <w:bookmarkStart w:id="771" w:name="_Toc361610957"/>
        <w:bookmarkStart w:id="772" w:name="_Toc361611851"/>
        <w:bookmarkStart w:id="773" w:name="_Toc361654902"/>
        <w:bookmarkStart w:id="774" w:name="_Toc361663305"/>
        <w:bookmarkStart w:id="775" w:name="_Toc361673557"/>
        <w:bookmarkStart w:id="776" w:name="_Toc361673943"/>
        <w:bookmarkStart w:id="777" w:name="_Toc361684206"/>
        <w:bookmarkStart w:id="778" w:name="_Toc361725550"/>
        <w:bookmarkStart w:id="779" w:name="_Toc361725704"/>
        <w:bookmarkStart w:id="780" w:name="_Toc361725860"/>
        <w:bookmarkStart w:id="781" w:name="_Toc361726018"/>
        <w:bookmarkStart w:id="782" w:name="_Toc361726179"/>
        <w:bookmarkStart w:id="783" w:name="_Toc361726325"/>
        <w:bookmarkStart w:id="784" w:name="_Toc361770986"/>
        <w:bookmarkStart w:id="785" w:name="_Toc361771130"/>
        <w:bookmarkStart w:id="786" w:name="_Toc361771277"/>
        <w:bookmarkStart w:id="787" w:name="_Toc361818629"/>
        <w:bookmarkStart w:id="788" w:name="_Toc361846617"/>
        <w:bookmarkStart w:id="789" w:name="_Toc361850337"/>
        <w:bookmarkStart w:id="790" w:name="_Toc361850484"/>
        <w:bookmarkStart w:id="791" w:name="_Toc361850631"/>
        <w:bookmarkStart w:id="792" w:name="_Toc361857086"/>
        <w:bookmarkStart w:id="793" w:name="_Toc361857949"/>
        <w:bookmarkStart w:id="794" w:name="_Toc361858102"/>
        <w:bookmarkStart w:id="795" w:name="_Toc361911641"/>
        <w:bookmarkStart w:id="796" w:name="_Toc361915700"/>
        <w:bookmarkStart w:id="797" w:name="_Toc361916340"/>
        <w:bookmarkStart w:id="798" w:name="_Toc362216378"/>
        <w:bookmarkStart w:id="799" w:name="_Toc362216534"/>
        <w:bookmarkStart w:id="800" w:name="_Toc362217734"/>
        <w:bookmarkStart w:id="801" w:name="_Toc362222360"/>
        <w:bookmarkStart w:id="802" w:name="_Toc362223597"/>
        <w:bookmarkStart w:id="803" w:name="_Toc362290032"/>
        <w:bookmarkStart w:id="804" w:name="_Toc362333173"/>
        <w:bookmarkStart w:id="805" w:name="_Toc362340453"/>
        <w:bookmarkStart w:id="806" w:name="_Toc362341603"/>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del>
    </w:p>
    <w:p w:rsidR="00220131" w:rsidDel="001B32D5" w:rsidRDefault="00220131" w:rsidP="00220131">
      <w:pPr>
        <w:pStyle w:val="ListBullet2"/>
        <w:numPr>
          <w:ins w:id="807" w:author="Javier Gonzalez" w:date="2013-06-29T19:07:00Z"/>
        </w:numPr>
        <w:rPr>
          <w:del w:id="808" w:author="Javier Gonzalez" w:date="2013-06-24T10:18:00Z"/>
        </w:rPr>
      </w:pPr>
      <w:del w:id="809" w:author="Javier Gonzalez" w:date="2013-06-24T10:18:00Z">
        <w:r w:rsidDel="001B32D5">
          <w:delText>El sistema ST2 soporta la operativa de adquiriencia (inbound) de terminales, dispositivos, Establecimientos y Comercios (TPV’s, ATM’s, etc.) y está conectado al sistema ST1 para la petición de autorizaciones a los sistemas resolutores (Issuers).</w:delText>
        </w:r>
        <w:bookmarkStart w:id="810" w:name="_Toc360292368"/>
        <w:bookmarkStart w:id="811" w:name="_Toc360745711"/>
        <w:bookmarkStart w:id="812" w:name="_Toc360746101"/>
        <w:bookmarkStart w:id="813" w:name="_Toc360746420"/>
        <w:bookmarkStart w:id="814" w:name="_Toc360747055"/>
        <w:bookmarkStart w:id="815" w:name="_Toc360747372"/>
        <w:bookmarkStart w:id="816" w:name="_Toc360747703"/>
        <w:bookmarkStart w:id="817" w:name="_Toc360748036"/>
        <w:bookmarkStart w:id="818" w:name="_Toc360748364"/>
        <w:bookmarkStart w:id="819" w:name="_Toc360969969"/>
        <w:bookmarkStart w:id="820" w:name="_Toc361173580"/>
        <w:bookmarkStart w:id="821" w:name="_Toc361571947"/>
        <w:bookmarkStart w:id="822" w:name="_Toc361591972"/>
        <w:bookmarkStart w:id="823" w:name="_Toc361592334"/>
        <w:bookmarkStart w:id="824" w:name="_Toc361593324"/>
        <w:bookmarkStart w:id="825" w:name="_Toc361610958"/>
        <w:bookmarkStart w:id="826" w:name="_Toc361611852"/>
        <w:bookmarkStart w:id="827" w:name="_Toc361654903"/>
        <w:bookmarkStart w:id="828" w:name="_Toc361663306"/>
        <w:bookmarkStart w:id="829" w:name="_Toc361673558"/>
        <w:bookmarkStart w:id="830" w:name="_Toc361673944"/>
        <w:bookmarkStart w:id="831" w:name="_Toc361684207"/>
        <w:bookmarkStart w:id="832" w:name="_Toc361725551"/>
        <w:bookmarkStart w:id="833" w:name="_Toc361725705"/>
        <w:bookmarkStart w:id="834" w:name="_Toc361725861"/>
        <w:bookmarkStart w:id="835" w:name="_Toc361726019"/>
        <w:bookmarkStart w:id="836" w:name="_Toc361726180"/>
        <w:bookmarkStart w:id="837" w:name="_Toc361726326"/>
        <w:bookmarkStart w:id="838" w:name="_Toc361770987"/>
        <w:bookmarkStart w:id="839" w:name="_Toc361771131"/>
        <w:bookmarkStart w:id="840" w:name="_Toc361771278"/>
        <w:bookmarkStart w:id="841" w:name="_Toc361818630"/>
        <w:bookmarkStart w:id="842" w:name="_Toc361846618"/>
        <w:bookmarkStart w:id="843" w:name="_Toc361850338"/>
        <w:bookmarkStart w:id="844" w:name="_Toc361850485"/>
        <w:bookmarkStart w:id="845" w:name="_Toc361850632"/>
        <w:bookmarkStart w:id="846" w:name="_Toc361857087"/>
        <w:bookmarkStart w:id="847" w:name="_Toc361857950"/>
        <w:bookmarkStart w:id="848" w:name="_Toc361858103"/>
        <w:bookmarkStart w:id="849" w:name="_Toc361911642"/>
        <w:bookmarkStart w:id="850" w:name="_Toc361915701"/>
        <w:bookmarkStart w:id="851" w:name="_Toc361916341"/>
        <w:bookmarkStart w:id="852" w:name="_Toc362216379"/>
        <w:bookmarkStart w:id="853" w:name="_Toc362216535"/>
        <w:bookmarkStart w:id="854" w:name="_Toc362217735"/>
        <w:bookmarkStart w:id="855" w:name="_Toc362222361"/>
        <w:bookmarkStart w:id="856" w:name="_Toc362223598"/>
        <w:bookmarkStart w:id="857" w:name="_Toc362290033"/>
        <w:bookmarkStart w:id="858" w:name="_Toc362333174"/>
        <w:bookmarkStart w:id="859" w:name="_Toc362340454"/>
        <w:bookmarkStart w:id="860" w:name="_Toc362341604"/>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del>
    </w:p>
    <w:p w:rsidR="00220131" w:rsidDel="001B32D5" w:rsidRDefault="00220131" w:rsidP="00220131">
      <w:pPr>
        <w:keepNext/>
        <w:numPr>
          <w:ins w:id="861" w:author="Javier Gonzalez" w:date="2013-06-29T19:07:00Z"/>
        </w:numPr>
        <w:rPr>
          <w:del w:id="862" w:author="Javier Gonzalez" w:date="2013-06-24T10:18:00Z"/>
        </w:rPr>
      </w:pPr>
      <w:del w:id="863" w:author="Javier Gonzalez" w:date="2013-06-24T10:18:00Z">
        <w:r w:rsidDel="001B32D5">
          <w:delText>Ambos sistemas mantienen conexiones son el SI Sistema de Información:</w:delText>
        </w:r>
        <w:bookmarkStart w:id="864" w:name="_Toc360292369"/>
        <w:bookmarkStart w:id="865" w:name="_Toc360745712"/>
        <w:bookmarkStart w:id="866" w:name="_Toc360746102"/>
        <w:bookmarkStart w:id="867" w:name="_Toc360746421"/>
        <w:bookmarkStart w:id="868" w:name="_Toc360747056"/>
        <w:bookmarkStart w:id="869" w:name="_Toc360747373"/>
        <w:bookmarkStart w:id="870" w:name="_Toc360747704"/>
        <w:bookmarkStart w:id="871" w:name="_Toc360748037"/>
        <w:bookmarkStart w:id="872" w:name="_Toc360748365"/>
        <w:bookmarkStart w:id="873" w:name="_Toc360969970"/>
        <w:bookmarkStart w:id="874" w:name="_Toc361173581"/>
        <w:bookmarkStart w:id="875" w:name="_Toc361571948"/>
        <w:bookmarkStart w:id="876" w:name="_Toc361591973"/>
        <w:bookmarkStart w:id="877" w:name="_Toc361592335"/>
        <w:bookmarkStart w:id="878" w:name="_Toc361593325"/>
        <w:bookmarkStart w:id="879" w:name="_Toc361610959"/>
        <w:bookmarkStart w:id="880" w:name="_Toc361611853"/>
        <w:bookmarkStart w:id="881" w:name="_Toc361654904"/>
        <w:bookmarkStart w:id="882" w:name="_Toc361663307"/>
        <w:bookmarkStart w:id="883" w:name="_Toc361673559"/>
        <w:bookmarkStart w:id="884" w:name="_Toc361673945"/>
        <w:bookmarkStart w:id="885" w:name="_Toc361684208"/>
        <w:bookmarkStart w:id="886" w:name="_Toc361725552"/>
        <w:bookmarkStart w:id="887" w:name="_Toc361725706"/>
        <w:bookmarkStart w:id="888" w:name="_Toc361725862"/>
        <w:bookmarkStart w:id="889" w:name="_Toc361726020"/>
        <w:bookmarkStart w:id="890" w:name="_Toc361726181"/>
        <w:bookmarkStart w:id="891" w:name="_Toc361726327"/>
        <w:bookmarkStart w:id="892" w:name="_Toc361770988"/>
        <w:bookmarkStart w:id="893" w:name="_Toc361771132"/>
        <w:bookmarkStart w:id="894" w:name="_Toc361771279"/>
        <w:bookmarkStart w:id="895" w:name="_Toc361818631"/>
        <w:bookmarkStart w:id="896" w:name="_Toc361846619"/>
        <w:bookmarkStart w:id="897" w:name="_Toc361850339"/>
        <w:bookmarkStart w:id="898" w:name="_Toc361850486"/>
        <w:bookmarkStart w:id="899" w:name="_Toc361850633"/>
        <w:bookmarkStart w:id="900" w:name="_Toc361857088"/>
        <w:bookmarkStart w:id="901" w:name="_Toc361857951"/>
        <w:bookmarkStart w:id="902" w:name="_Toc361858104"/>
        <w:bookmarkStart w:id="903" w:name="_Toc361911643"/>
        <w:bookmarkStart w:id="904" w:name="_Toc361915702"/>
        <w:bookmarkStart w:id="905" w:name="_Toc361916342"/>
        <w:bookmarkStart w:id="906" w:name="_Toc362216380"/>
        <w:bookmarkStart w:id="907" w:name="_Toc362216536"/>
        <w:bookmarkStart w:id="908" w:name="_Toc362217736"/>
        <w:bookmarkStart w:id="909" w:name="_Toc362222362"/>
        <w:bookmarkStart w:id="910" w:name="_Toc362223599"/>
        <w:bookmarkStart w:id="911" w:name="_Toc362290034"/>
        <w:bookmarkStart w:id="912" w:name="_Toc362333175"/>
        <w:bookmarkStart w:id="913" w:name="_Toc362340455"/>
        <w:bookmarkStart w:id="914" w:name="_Toc362341605"/>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del>
    </w:p>
    <w:p w:rsidR="00220131" w:rsidDel="001B32D5" w:rsidRDefault="00220131" w:rsidP="00220131">
      <w:pPr>
        <w:pStyle w:val="ListBullet2"/>
        <w:numPr>
          <w:ins w:id="915" w:author="Javier Gonzalez" w:date="2013-06-29T19:07:00Z"/>
        </w:numPr>
        <w:rPr>
          <w:del w:id="916" w:author="Javier Gonzalez" w:date="2013-06-24T10:18:00Z"/>
        </w:rPr>
      </w:pPr>
      <w:del w:id="917" w:author="Javier Gonzalez" w:date="2013-06-24T10:18:00Z">
        <w:r w:rsidDel="001B32D5">
          <w:delText>CAS Centro Autorizador SERMEPA, para invocación On-Line de Autorizaciones</w:delText>
        </w:r>
        <w:bookmarkStart w:id="918" w:name="_Toc360292370"/>
        <w:bookmarkStart w:id="919" w:name="_Toc360745713"/>
        <w:bookmarkStart w:id="920" w:name="_Toc360746103"/>
        <w:bookmarkStart w:id="921" w:name="_Toc360746422"/>
        <w:bookmarkStart w:id="922" w:name="_Toc360747057"/>
        <w:bookmarkStart w:id="923" w:name="_Toc360747374"/>
        <w:bookmarkStart w:id="924" w:name="_Toc360747705"/>
        <w:bookmarkStart w:id="925" w:name="_Toc360748038"/>
        <w:bookmarkStart w:id="926" w:name="_Toc360748366"/>
        <w:bookmarkStart w:id="927" w:name="_Toc360969971"/>
        <w:bookmarkStart w:id="928" w:name="_Toc361173582"/>
        <w:bookmarkStart w:id="929" w:name="_Toc361571949"/>
        <w:bookmarkStart w:id="930" w:name="_Toc361591974"/>
        <w:bookmarkStart w:id="931" w:name="_Toc361592336"/>
        <w:bookmarkStart w:id="932" w:name="_Toc361593326"/>
        <w:bookmarkStart w:id="933" w:name="_Toc361610960"/>
        <w:bookmarkStart w:id="934" w:name="_Toc361611854"/>
        <w:bookmarkStart w:id="935" w:name="_Toc361654905"/>
        <w:bookmarkStart w:id="936" w:name="_Toc361663308"/>
        <w:bookmarkStart w:id="937" w:name="_Toc361673560"/>
        <w:bookmarkStart w:id="938" w:name="_Toc361673946"/>
        <w:bookmarkStart w:id="939" w:name="_Toc361684209"/>
        <w:bookmarkStart w:id="940" w:name="_Toc361725553"/>
        <w:bookmarkStart w:id="941" w:name="_Toc361725707"/>
        <w:bookmarkStart w:id="942" w:name="_Toc361725863"/>
        <w:bookmarkStart w:id="943" w:name="_Toc361726021"/>
        <w:bookmarkStart w:id="944" w:name="_Toc361726182"/>
        <w:bookmarkStart w:id="945" w:name="_Toc361726328"/>
        <w:bookmarkStart w:id="946" w:name="_Toc361770989"/>
        <w:bookmarkStart w:id="947" w:name="_Toc361771133"/>
        <w:bookmarkStart w:id="948" w:name="_Toc361771280"/>
        <w:bookmarkStart w:id="949" w:name="_Toc361818632"/>
        <w:bookmarkStart w:id="950" w:name="_Toc361846620"/>
        <w:bookmarkStart w:id="951" w:name="_Toc361850340"/>
        <w:bookmarkStart w:id="952" w:name="_Toc361850487"/>
        <w:bookmarkStart w:id="953" w:name="_Toc361850634"/>
        <w:bookmarkStart w:id="954" w:name="_Toc361857089"/>
        <w:bookmarkStart w:id="955" w:name="_Toc361857952"/>
        <w:bookmarkStart w:id="956" w:name="_Toc361858105"/>
        <w:bookmarkStart w:id="957" w:name="_Toc361911644"/>
        <w:bookmarkStart w:id="958" w:name="_Toc361915703"/>
        <w:bookmarkStart w:id="959" w:name="_Toc361916343"/>
        <w:bookmarkStart w:id="960" w:name="_Toc362216381"/>
        <w:bookmarkStart w:id="961" w:name="_Toc362216537"/>
        <w:bookmarkStart w:id="962" w:name="_Toc362217737"/>
        <w:bookmarkStart w:id="963" w:name="_Toc362222363"/>
        <w:bookmarkStart w:id="964" w:name="_Toc362223600"/>
        <w:bookmarkStart w:id="965" w:name="_Toc362290035"/>
        <w:bookmarkStart w:id="966" w:name="_Toc362333176"/>
        <w:bookmarkStart w:id="967" w:name="_Toc362340456"/>
        <w:bookmarkStart w:id="968" w:name="_Toc362341606"/>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del>
    </w:p>
    <w:p w:rsidR="00220131" w:rsidDel="001B32D5" w:rsidRDefault="00220131" w:rsidP="00220131">
      <w:pPr>
        <w:pStyle w:val="ListBullet2"/>
        <w:numPr>
          <w:ins w:id="969" w:author="Javier Gonzalez" w:date="2013-06-29T19:07:00Z"/>
        </w:numPr>
        <w:rPr>
          <w:del w:id="970" w:author="Javier Gonzalez" w:date="2013-06-24T10:18:00Z"/>
        </w:rPr>
      </w:pPr>
      <w:del w:id="971" w:author="Javier Gonzalez" w:date="2013-06-24T10:18:00Z">
        <w:r w:rsidDel="001B32D5">
          <w:delText>EM/RM mecanismo asíncrono de envío de movimientos</w:delText>
        </w:r>
        <w:bookmarkStart w:id="972" w:name="_Toc360292371"/>
        <w:bookmarkStart w:id="973" w:name="_Toc360745714"/>
        <w:bookmarkStart w:id="974" w:name="_Toc360746104"/>
        <w:bookmarkStart w:id="975" w:name="_Toc360746423"/>
        <w:bookmarkStart w:id="976" w:name="_Toc360747058"/>
        <w:bookmarkStart w:id="977" w:name="_Toc360747375"/>
        <w:bookmarkStart w:id="978" w:name="_Toc360747706"/>
        <w:bookmarkStart w:id="979" w:name="_Toc360748039"/>
        <w:bookmarkStart w:id="980" w:name="_Toc360748367"/>
        <w:bookmarkStart w:id="981" w:name="_Toc360969972"/>
        <w:bookmarkStart w:id="982" w:name="_Toc361173583"/>
        <w:bookmarkStart w:id="983" w:name="_Toc361571950"/>
        <w:bookmarkStart w:id="984" w:name="_Toc361591975"/>
        <w:bookmarkStart w:id="985" w:name="_Toc361592337"/>
        <w:bookmarkStart w:id="986" w:name="_Toc361593327"/>
        <w:bookmarkStart w:id="987" w:name="_Toc361610961"/>
        <w:bookmarkStart w:id="988" w:name="_Toc361611855"/>
        <w:bookmarkStart w:id="989" w:name="_Toc361654906"/>
        <w:bookmarkStart w:id="990" w:name="_Toc361663309"/>
        <w:bookmarkStart w:id="991" w:name="_Toc361673561"/>
        <w:bookmarkStart w:id="992" w:name="_Toc361673947"/>
        <w:bookmarkStart w:id="993" w:name="_Toc361684210"/>
        <w:bookmarkStart w:id="994" w:name="_Toc361725554"/>
        <w:bookmarkStart w:id="995" w:name="_Toc361725708"/>
        <w:bookmarkStart w:id="996" w:name="_Toc361725864"/>
        <w:bookmarkStart w:id="997" w:name="_Toc361726022"/>
        <w:bookmarkStart w:id="998" w:name="_Toc361726183"/>
        <w:bookmarkStart w:id="999" w:name="_Toc361726329"/>
        <w:bookmarkStart w:id="1000" w:name="_Toc361770990"/>
        <w:bookmarkStart w:id="1001" w:name="_Toc361771134"/>
        <w:bookmarkStart w:id="1002" w:name="_Toc361771281"/>
        <w:bookmarkStart w:id="1003" w:name="_Toc361818633"/>
        <w:bookmarkStart w:id="1004" w:name="_Toc361846621"/>
        <w:bookmarkStart w:id="1005" w:name="_Toc361850341"/>
        <w:bookmarkStart w:id="1006" w:name="_Toc361850488"/>
        <w:bookmarkStart w:id="1007" w:name="_Toc361850635"/>
        <w:bookmarkStart w:id="1008" w:name="_Toc361857090"/>
        <w:bookmarkStart w:id="1009" w:name="_Toc361857953"/>
        <w:bookmarkStart w:id="1010" w:name="_Toc361858106"/>
        <w:bookmarkStart w:id="1011" w:name="_Toc361911645"/>
        <w:bookmarkStart w:id="1012" w:name="_Toc361915704"/>
        <w:bookmarkStart w:id="1013" w:name="_Toc361916344"/>
        <w:bookmarkStart w:id="1014" w:name="_Toc362216382"/>
        <w:bookmarkStart w:id="1015" w:name="_Toc362216538"/>
        <w:bookmarkStart w:id="1016" w:name="_Toc362217738"/>
        <w:bookmarkStart w:id="1017" w:name="_Toc362222364"/>
        <w:bookmarkStart w:id="1018" w:name="_Toc362223601"/>
        <w:bookmarkStart w:id="1019" w:name="_Toc362290036"/>
        <w:bookmarkStart w:id="1020" w:name="_Toc362333177"/>
        <w:bookmarkStart w:id="1021" w:name="_Toc362340457"/>
        <w:bookmarkStart w:id="1022" w:name="_Toc362341607"/>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del>
    </w:p>
    <w:p w:rsidR="00220131" w:rsidRPr="00766042" w:rsidDel="001B32D5" w:rsidRDefault="00220131" w:rsidP="00220131">
      <w:pPr>
        <w:pStyle w:val="ListBullet2"/>
        <w:numPr>
          <w:ins w:id="1023" w:author="Javier Gonzalez" w:date="2013-06-29T19:07:00Z"/>
        </w:numPr>
        <w:rPr>
          <w:del w:id="1024" w:author="Javier Gonzalez" w:date="2013-06-24T10:18:00Z"/>
        </w:rPr>
      </w:pPr>
      <w:del w:id="1025" w:author="Javier Gonzalez" w:date="2013-06-24T10:18:00Z">
        <w:r w:rsidDel="001B32D5">
          <w:delText>ADAS mecanismo asíncrono para actualización de ficheros gestionados en SI y replicados en ST1 y/o ST2.</w:delText>
        </w:r>
        <w:bookmarkStart w:id="1026" w:name="_Toc360292372"/>
        <w:bookmarkStart w:id="1027" w:name="_Toc360745715"/>
        <w:bookmarkStart w:id="1028" w:name="_Toc360746105"/>
        <w:bookmarkStart w:id="1029" w:name="_Toc360746424"/>
        <w:bookmarkStart w:id="1030" w:name="_Toc360747059"/>
        <w:bookmarkStart w:id="1031" w:name="_Toc360747376"/>
        <w:bookmarkStart w:id="1032" w:name="_Toc360747707"/>
        <w:bookmarkStart w:id="1033" w:name="_Toc360748040"/>
        <w:bookmarkStart w:id="1034" w:name="_Toc360748368"/>
        <w:bookmarkStart w:id="1035" w:name="_Toc360969973"/>
        <w:bookmarkStart w:id="1036" w:name="_Toc361173584"/>
        <w:bookmarkStart w:id="1037" w:name="_Toc361571951"/>
        <w:bookmarkStart w:id="1038" w:name="_Toc361591976"/>
        <w:bookmarkStart w:id="1039" w:name="_Toc361592338"/>
        <w:bookmarkStart w:id="1040" w:name="_Toc361593328"/>
        <w:bookmarkStart w:id="1041" w:name="_Toc361610962"/>
        <w:bookmarkStart w:id="1042" w:name="_Toc361611856"/>
        <w:bookmarkStart w:id="1043" w:name="_Toc361654907"/>
        <w:bookmarkStart w:id="1044" w:name="_Toc361663310"/>
        <w:bookmarkStart w:id="1045" w:name="_Toc361673562"/>
        <w:bookmarkStart w:id="1046" w:name="_Toc361673948"/>
        <w:bookmarkStart w:id="1047" w:name="_Toc361684211"/>
        <w:bookmarkStart w:id="1048" w:name="_Toc361725555"/>
        <w:bookmarkStart w:id="1049" w:name="_Toc361725709"/>
        <w:bookmarkStart w:id="1050" w:name="_Toc361725865"/>
        <w:bookmarkStart w:id="1051" w:name="_Toc361726023"/>
        <w:bookmarkStart w:id="1052" w:name="_Toc361726184"/>
        <w:bookmarkStart w:id="1053" w:name="_Toc361726330"/>
        <w:bookmarkStart w:id="1054" w:name="_Toc361770991"/>
        <w:bookmarkStart w:id="1055" w:name="_Toc361771135"/>
        <w:bookmarkStart w:id="1056" w:name="_Toc361771282"/>
        <w:bookmarkStart w:id="1057" w:name="_Toc361818634"/>
        <w:bookmarkStart w:id="1058" w:name="_Toc361846622"/>
        <w:bookmarkStart w:id="1059" w:name="_Toc361850342"/>
        <w:bookmarkStart w:id="1060" w:name="_Toc361850489"/>
        <w:bookmarkStart w:id="1061" w:name="_Toc361850636"/>
        <w:bookmarkStart w:id="1062" w:name="_Toc361857091"/>
        <w:bookmarkStart w:id="1063" w:name="_Toc361857954"/>
        <w:bookmarkStart w:id="1064" w:name="_Toc361858107"/>
        <w:bookmarkStart w:id="1065" w:name="_Toc361911646"/>
        <w:bookmarkStart w:id="1066" w:name="_Toc361915705"/>
        <w:bookmarkStart w:id="1067" w:name="_Toc361916345"/>
        <w:bookmarkStart w:id="1068" w:name="_Toc362216383"/>
        <w:bookmarkStart w:id="1069" w:name="_Toc362216539"/>
        <w:bookmarkStart w:id="1070" w:name="_Toc362217739"/>
        <w:bookmarkStart w:id="1071" w:name="_Toc362222365"/>
        <w:bookmarkStart w:id="1072" w:name="_Toc362223602"/>
        <w:bookmarkStart w:id="1073" w:name="_Toc362290037"/>
        <w:bookmarkStart w:id="1074" w:name="_Toc362333178"/>
        <w:bookmarkStart w:id="1075" w:name="_Toc362340458"/>
        <w:bookmarkStart w:id="1076" w:name="_Toc362341608"/>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del>
    </w:p>
    <w:p w:rsidR="00220131" w:rsidDel="001B32D5" w:rsidRDefault="006021DD" w:rsidP="00220131">
      <w:pPr>
        <w:pStyle w:val="BodyText"/>
        <w:numPr>
          <w:ins w:id="1077" w:author="Javier Gonzalez" w:date="2013-06-29T19:07:00Z"/>
        </w:numPr>
        <w:rPr>
          <w:del w:id="1078" w:author="Javier Gonzalez" w:date="2013-06-24T10:18:00Z"/>
        </w:rPr>
      </w:pPr>
      <w:del w:id="1079" w:author="Javier Gonzalez" w:date="2013-06-24T10:18:00Z">
        <w:r w:rsidDel="001B32D5">
          <w:rPr>
            <w:noProof/>
            <w:lang w:eastAsia="es-ES"/>
          </w:rPr>
          <w:drawing>
            <wp:inline distT="0" distB="0" distL="0" distR="0">
              <wp:extent cx="6191885" cy="2717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1885" cy="2717165"/>
                      </a:xfrm>
                      <a:prstGeom prst="rect">
                        <a:avLst/>
                      </a:prstGeom>
                      <a:noFill/>
                      <a:ln>
                        <a:noFill/>
                      </a:ln>
                    </pic:spPr>
                  </pic:pic>
                </a:graphicData>
              </a:graphic>
            </wp:inline>
          </w:drawing>
        </w:r>
        <w:bookmarkStart w:id="1080" w:name="_Toc360292373"/>
        <w:bookmarkStart w:id="1081" w:name="_Toc360745716"/>
        <w:bookmarkStart w:id="1082" w:name="_Toc360746106"/>
        <w:bookmarkStart w:id="1083" w:name="_Toc360746425"/>
        <w:bookmarkStart w:id="1084" w:name="_Toc360747060"/>
        <w:bookmarkStart w:id="1085" w:name="_Toc360747377"/>
        <w:bookmarkStart w:id="1086" w:name="_Toc360747708"/>
        <w:bookmarkStart w:id="1087" w:name="_Toc360748041"/>
        <w:bookmarkStart w:id="1088" w:name="_Toc360748369"/>
        <w:bookmarkStart w:id="1089" w:name="_Toc360969974"/>
        <w:bookmarkStart w:id="1090" w:name="_Toc361173585"/>
        <w:bookmarkStart w:id="1091" w:name="_Toc361571952"/>
        <w:bookmarkStart w:id="1092" w:name="_Toc361591977"/>
        <w:bookmarkStart w:id="1093" w:name="_Toc361592339"/>
        <w:bookmarkStart w:id="1094" w:name="_Toc361593329"/>
        <w:bookmarkStart w:id="1095" w:name="_Toc361610963"/>
        <w:bookmarkStart w:id="1096" w:name="_Toc361611857"/>
        <w:bookmarkStart w:id="1097" w:name="_Toc361654908"/>
        <w:bookmarkStart w:id="1098" w:name="_Toc361663311"/>
        <w:bookmarkStart w:id="1099" w:name="_Toc361673563"/>
        <w:bookmarkStart w:id="1100" w:name="_Toc361673949"/>
        <w:bookmarkStart w:id="1101" w:name="_Toc361684212"/>
        <w:bookmarkStart w:id="1102" w:name="_Toc361725556"/>
        <w:bookmarkStart w:id="1103" w:name="_Toc361725710"/>
        <w:bookmarkStart w:id="1104" w:name="_Toc361725866"/>
        <w:bookmarkStart w:id="1105" w:name="_Toc361726024"/>
        <w:bookmarkStart w:id="1106" w:name="_Toc361726185"/>
        <w:bookmarkStart w:id="1107" w:name="_Toc361726331"/>
        <w:bookmarkStart w:id="1108" w:name="_Toc361770992"/>
        <w:bookmarkStart w:id="1109" w:name="_Toc361771136"/>
        <w:bookmarkStart w:id="1110" w:name="_Toc361771283"/>
        <w:bookmarkStart w:id="1111" w:name="_Toc361818635"/>
        <w:bookmarkStart w:id="1112" w:name="_Toc361846623"/>
        <w:bookmarkStart w:id="1113" w:name="_Toc361850343"/>
        <w:bookmarkStart w:id="1114" w:name="_Toc361850490"/>
        <w:bookmarkStart w:id="1115" w:name="_Toc361850637"/>
        <w:bookmarkStart w:id="1116" w:name="_Toc361857092"/>
        <w:bookmarkStart w:id="1117" w:name="_Toc361857955"/>
        <w:bookmarkStart w:id="1118" w:name="_Toc361858108"/>
        <w:bookmarkStart w:id="1119" w:name="_Toc361911647"/>
        <w:bookmarkStart w:id="1120" w:name="_Toc361915706"/>
        <w:bookmarkStart w:id="1121" w:name="_Toc361916346"/>
        <w:bookmarkStart w:id="1122" w:name="_Toc362216384"/>
        <w:bookmarkStart w:id="1123" w:name="_Toc362216540"/>
        <w:bookmarkStart w:id="1124" w:name="_Toc362217740"/>
        <w:bookmarkStart w:id="1125" w:name="_Toc362222366"/>
        <w:bookmarkStart w:id="1126" w:name="_Toc362223603"/>
        <w:bookmarkStart w:id="1127" w:name="_Toc362290038"/>
        <w:bookmarkStart w:id="1128" w:name="_Toc362333179"/>
        <w:bookmarkStart w:id="1129" w:name="_Toc362340459"/>
        <w:bookmarkStart w:id="1130" w:name="_Toc36234160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del>
    </w:p>
    <w:p w:rsidR="00220131" w:rsidDel="001B32D5" w:rsidRDefault="00220131" w:rsidP="00220131">
      <w:pPr>
        <w:pStyle w:val="Heading8"/>
        <w:numPr>
          <w:ins w:id="1131" w:author="Javier Gonzalez" w:date="2013-06-29T19:07:00Z"/>
        </w:numPr>
        <w:rPr>
          <w:del w:id="1132" w:author="Javier Gonzalez" w:date="2013-06-24T10:18:00Z"/>
        </w:rPr>
      </w:pPr>
      <w:del w:id="1133" w:author="Javier Gonzalez" w:date="2013-06-24T10:18:00Z">
        <w:r w:rsidDel="001B32D5">
          <w:delText>Conclusiones preliminares</w:delText>
        </w:r>
        <w:bookmarkStart w:id="1134" w:name="_Toc360292374"/>
        <w:bookmarkStart w:id="1135" w:name="_Toc360745717"/>
        <w:bookmarkStart w:id="1136" w:name="_Toc360746107"/>
        <w:bookmarkStart w:id="1137" w:name="_Toc360746426"/>
        <w:bookmarkStart w:id="1138" w:name="_Toc360747061"/>
        <w:bookmarkStart w:id="1139" w:name="_Toc360747378"/>
        <w:bookmarkStart w:id="1140" w:name="_Toc360747709"/>
        <w:bookmarkStart w:id="1141" w:name="_Toc360748042"/>
        <w:bookmarkStart w:id="1142" w:name="_Toc360748370"/>
        <w:bookmarkStart w:id="1143" w:name="_Toc360969975"/>
        <w:bookmarkStart w:id="1144" w:name="_Toc361173586"/>
        <w:bookmarkStart w:id="1145" w:name="_Toc361571953"/>
        <w:bookmarkStart w:id="1146" w:name="_Toc361591978"/>
        <w:bookmarkStart w:id="1147" w:name="_Toc361592340"/>
        <w:bookmarkStart w:id="1148" w:name="_Toc361593330"/>
        <w:bookmarkStart w:id="1149" w:name="_Toc361610964"/>
        <w:bookmarkStart w:id="1150" w:name="_Toc361611858"/>
        <w:bookmarkStart w:id="1151" w:name="_Toc361654909"/>
        <w:bookmarkStart w:id="1152" w:name="_Toc361663312"/>
        <w:bookmarkStart w:id="1153" w:name="_Toc361673564"/>
        <w:bookmarkStart w:id="1154" w:name="_Toc361673950"/>
        <w:bookmarkStart w:id="1155" w:name="_Toc361684213"/>
        <w:bookmarkStart w:id="1156" w:name="_Toc361725557"/>
        <w:bookmarkStart w:id="1157" w:name="_Toc361725711"/>
        <w:bookmarkStart w:id="1158" w:name="_Toc361725867"/>
        <w:bookmarkStart w:id="1159" w:name="_Toc361726025"/>
        <w:bookmarkStart w:id="1160" w:name="_Toc361726186"/>
        <w:bookmarkStart w:id="1161" w:name="_Toc361726332"/>
        <w:bookmarkStart w:id="1162" w:name="_Toc361770993"/>
        <w:bookmarkStart w:id="1163" w:name="_Toc361771137"/>
        <w:bookmarkStart w:id="1164" w:name="_Toc361771284"/>
        <w:bookmarkStart w:id="1165" w:name="_Toc361818636"/>
        <w:bookmarkStart w:id="1166" w:name="_Toc361846624"/>
        <w:bookmarkStart w:id="1167" w:name="_Toc361850344"/>
        <w:bookmarkStart w:id="1168" w:name="_Toc361850491"/>
        <w:bookmarkStart w:id="1169" w:name="_Toc361850638"/>
        <w:bookmarkStart w:id="1170" w:name="_Toc361857093"/>
        <w:bookmarkStart w:id="1171" w:name="_Toc361857956"/>
        <w:bookmarkStart w:id="1172" w:name="_Toc361858109"/>
        <w:bookmarkStart w:id="1173" w:name="_Toc361911648"/>
        <w:bookmarkStart w:id="1174" w:name="_Toc361915707"/>
        <w:bookmarkStart w:id="1175" w:name="_Toc361916347"/>
        <w:bookmarkStart w:id="1176" w:name="_Toc362216385"/>
        <w:bookmarkStart w:id="1177" w:name="_Toc362216541"/>
        <w:bookmarkStart w:id="1178" w:name="_Toc362217741"/>
        <w:bookmarkStart w:id="1179" w:name="_Toc362222367"/>
        <w:bookmarkStart w:id="1180" w:name="_Toc362223604"/>
        <w:bookmarkStart w:id="1181" w:name="_Toc362290039"/>
        <w:bookmarkStart w:id="1182" w:name="_Toc362333180"/>
        <w:bookmarkStart w:id="1183" w:name="_Toc362340460"/>
        <w:bookmarkStart w:id="1184" w:name="_Toc36234161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del>
    </w:p>
    <w:p w:rsidR="00220131" w:rsidDel="001B32D5" w:rsidRDefault="00220131" w:rsidP="00220131">
      <w:pPr>
        <w:pStyle w:val="BodyText"/>
        <w:numPr>
          <w:ins w:id="1185" w:author="Javier Gonzalez" w:date="2013-06-29T19:07:00Z"/>
        </w:numPr>
        <w:rPr>
          <w:del w:id="1186" w:author="Javier Gonzalez" w:date="2013-06-24T10:18:00Z"/>
        </w:rPr>
      </w:pPr>
      <w:del w:id="1187" w:author="Javier Gonzalez" w:date="2013-06-24T10:18:00Z">
        <w:r w:rsidDel="001B32D5">
          <w:delText xml:space="preserve">Las conclusiones preliminares indican que el proyecto es viable en términos técnicos y de plazo. </w:delText>
        </w:r>
        <w:bookmarkStart w:id="1188" w:name="_Toc360292375"/>
        <w:bookmarkStart w:id="1189" w:name="_Toc360745718"/>
        <w:bookmarkStart w:id="1190" w:name="_Toc360746108"/>
        <w:bookmarkStart w:id="1191" w:name="_Toc360746427"/>
        <w:bookmarkStart w:id="1192" w:name="_Toc360747062"/>
        <w:bookmarkStart w:id="1193" w:name="_Toc360747379"/>
        <w:bookmarkStart w:id="1194" w:name="_Toc360747710"/>
        <w:bookmarkStart w:id="1195" w:name="_Toc360748043"/>
        <w:bookmarkStart w:id="1196" w:name="_Toc360748371"/>
        <w:bookmarkStart w:id="1197" w:name="_Toc360969976"/>
        <w:bookmarkStart w:id="1198" w:name="_Toc361173587"/>
        <w:bookmarkStart w:id="1199" w:name="_Toc361571954"/>
        <w:bookmarkStart w:id="1200" w:name="_Toc361591979"/>
        <w:bookmarkStart w:id="1201" w:name="_Toc361592341"/>
        <w:bookmarkStart w:id="1202" w:name="_Toc361593331"/>
        <w:bookmarkStart w:id="1203" w:name="_Toc361610965"/>
        <w:bookmarkStart w:id="1204" w:name="_Toc361611859"/>
        <w:bookmarkStart w:id="1205" w:name="_Toc361654910"/>
        <w:bookmarkStart w:id="1206" w:name="_Toc361663313"/>
        <w:bookmarkStart w:id="1207" w:name="_Toc361673565"/>
        <w:bookmarkStart w:id="1208" w:name="_Toc361673951"/>
        <w:bookmarkStart w:id="1209" w:name="_Toc361684214"/>
        <w:bookmarkStart w:id="1210" w:name="_Toc361725558"/>
        <w:bookmarkStart w:id="1211" w:name="_Toc361725712"/>
        <w:bookmarkStart w:id="1212" w:name="_Toc361725868"/>
        <w:bookmarkStart w:id="1213" w:name="_Toc361726026"/>
        <w:bookmarkStart w:id="1214" w:name="_Toc361726187"/>
        <w:bookmarkStart w:id="1215" w:name="_Toc361726333"/>
        <w:bookmarkStart w:id="1216" w:name="_Toc361770994"/>
        <w:bookmarkStart w:id="1217" w:name="_Toc361771138"/>
        <w:bookmarkStart w:id="1218" w:name="_Toc361771285"/>
        <w:bookmarkStart w:id="1219" w:name="_Toc361818637"/>
        <w:bookmarkStart w:id="1220" w:name="_Toc361846625"/>
        <w:bookmarkStart w:id="1221" w:name="_Toc361850345"/>
        <w:bookmarkStart w:id="1222" w:name="_Toc361850492"/>
        <w:bookmarkStart w:id="1223" w:name="_Toc361850639"/>
        <w:bookmarkStart w:id="1224" w:name="_Toc361857094"/>
        <w:bookmarkStart w:id="1225" w:name="_Toc361857957"/>
        <w:bookmarkStart w:id="1226" w:name="_Toc361858110"/>
        <w:bookmarkStart w:id="1227" w:name="_Toc361911649"/>
        <w:bookmarkStart w:id="1228" w:name="_Toc361915708"/>
        <w:bookmarkStart w:id="1229" w:name="_Toc361916348"/>
        <w:bookmarkStart w:id="1230" w:name="_Toc362216386"/>
        <w:bookmarkStart w:id="1231" w:name="_Toc362216542"/>
        <w:bookmarkStart w:id="1232" w:name="_Toc362217742"/>
        <w:bookmarkStart w:id="1233" w:name="_Toc362222368"/>
        <w:bookmarkStart w:id="1234" w:name="_Toc362223605"/>
        <w:bookmarkStart w:id="1235" w:name="_Toc362290040"/>
        <w:bookmarkStart w:id="1236" w:name="_Toc362333181"/>
        <w:bookmarkStart w:id="1237" w:name="_Toc362340461"/>
        <w:bookmarkStart w:id="1238" w:name="_Toc362341611"/>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del>
    </w:p>
    <w:p w:rsidR="00220131" w:rsidDel="001B32D5" w:rsidRDefault="00220131" w:rsidP="00220131">
      <w:pPr>
        <w:pStyle w:val="Heading8"/>
        <w:numPr>
          <w:ins w:id="1239" w:author="Javier Gonzalez" w:date="2013-06-29T19:07:00Z"/>
        </w:numPr>
        <w:rPr>
          <w:del w:id="1240" w:author="Javier Gonzalez" w:date="2013-06-24T10:18:00Z"/>
          <w:rFonts w:eastAsia="SimSun"/>
        </w:rPr>
      </w:pPr>
      <w:del w:id="1241" w:author="Javier Gonzalez" w:date="2013-06-24T10:18:00Z">
        <w:r w:rsidDel="001B32D5">
          <w:rPr>
            <w:rFonts w:eastAsia="SimSun"/>
          </w:rPr>
          <w:delText>Próximos pasos</w:delText>
        </w:r>
        <w:bookmarkStart w:id="1242" w:name="_Toc360292376"/>
        <w:bookmarkStart w:id="1243" w:name="_Toc360745719"/>
        <w:bookmarkStart w:id="1244" w:name="_Toc360746109"/>
        <w:bookmarkStart w:id="1245" w:name="_Toc360746428"/>
        <w:bookmarkStart w:id="1246" w:name="_Toc360747063"/>
        <w:bookmarkStart w:id="1247" w:name="_Toc360747380"/>
        <w:bookmarkStart w:id="1248" w:name="_Toc360747711"/>
        <w:bookmarkStart w:id="1249" w:name="_Toc360748044"/>
        <w:bookmarkStart w:id="1250" w:name="_Toc360748372"/>
        <w:bookmarkStart w:id="1251" w:name="_Toc360969977"/>
        <w:bookmarkStart w:id="1252" w:name="_Toc361173588"/>
        <w:bookmarkStart w:id="1253" w:name="_Toc361571955"/>
        <w:bookmarkStart w:id="1254" w:name="_Toc361591980"/>
        <w:bookmarkStart w:id="1255" w:name="_Toc361592342"/>
        <w:bookmarkStart w:id="1256" w:name="_Toc361593332"/>
        <w:bookmarkStart w:id="1257" w:name="_Toc361610966"/>
        <w:bookmarkStart w:id="1258" w:name="_Toc361611860"/>
        <w:bookmarkStart w:id="1259" w:name="_Toc361654911"/>
        <w:bookmarkStart w:id="1260" w:name="_Toc361663314"/>
        <w:bookmarkStart w:id="1261" w:name="_Toc361673566"/>
        <w:bookmarkStart w:id="1262" w:name="_Toc361673952"/>
        <w:bookmarkStart w:id="1263" w:name="_Toc361684215"/>
        <w:bookmarkStart w:id="1264" w:name="_Toc361725559"/>
        <w:bookmarkStart w:id="1265" w:name="_Toc361725713"/>
        <w:bookmarkStart w:id="1266" w:name="_Toc361725869"/>
        <w:bookmarkStart w:id="1267" w:name="_Toc361726027"/>
        <w:bookmarkStart w:id="1268" w:name="_Toc361726188"/>
        <w:bookmarkStart w:id="1269" w:name="_Toc361726334"/>
        <w:bookmarkStart w:id="1270" w:name="_Toc361770995"/>
        <w:bookmarkStart w:id="1271" w:name="_Toc361771139"/>
        <w:bookmarkStart w:id="1272" w:name="_Toc361771286"/>
        <w:bookmarkStart w:id="1273" w:name="_Toc361818638"/>
        <w:bookmarkStart w:id="1274" w:name="_Toc361846626"/>
        <w:bookmarkStart w:id="1275" w:name="_Toc361850346"/>
        <w:bookmarkStart w:id="1276" w:name="_Toc361850493"/>
        <w:bookmarkStart w:id="1277" w:name="_Toc361850640"/>
        <w:bookmarkStart w:id="1278" w:name="_Toc361857095"/>
        <w:bookmarkStart w:id="1279" w:name="_Toc361857958"/>
        <w:bookmarkStart w:id="1280" w:name="_Toc361858111"/>
        <w:bookmarkStart w:id="1281" w:name="_Toc361911650"/>
        <w:bookmarkStart w:id="1282" w:name="_Toc361915709"/>
        <w:bookmarkStart w:id="1283" w:name="_Toc361916349"/>
        <w:bookmarkStart w:id="1284" w:name="_Toc362216387"/>
        <w:bookmarkStart w:id="1285" w:name="_Toc362216543"/>
        <w:bookmarkStart w:id="1286" w:name="_Toc362217743"/>
        <w:bookmarkStart w:id="1287" w:name="_Toc362222369"/>
        <w:bookmarkStart w:id="1288" w:name="_Toc362223606"/>
        <w:bookmarkStart w:id="1289" w:name="_Toc362290041"/>
        <w:bookmarkStart w:id="1290" w:name="_Toc362333182"/>
        <w:bookmarkStart w:id="1291" w:name="_Toc362340462"/>
        <w:bookmarkStart w:id="1292" w:name="_Toc362341612"/>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del>
    </w:p>
    <w:p w:rsidR="00220131" w:rsidDel="001B32D5" w:rsidRDefault="00220131" w:rsidP="00220131">
      <w:pPr>
        <w:numPr>
          <w:ins w:id="1293" w:author="Javier Gonzalez" w:date="2013-06-29T19:07:00Z"/>
        </w:numPr>
        <w:rPr>
          <w:del w:id="1294" w:author="Javier Gonzalez" w:date="2013-06-24T10:18:00Z"/>
          <w:rFonts w:eastAsia="SimSun"/>
        </w:rPr>
      </w:pPr>
      <w:del w:id="1295" w:author="Javier Gonzalez" w:date="2013-06-24T10:18:00Z">
        <w:r w:rsidDel="001B32D5">
          <w:rPr>
            <w:rFonts w:eastAsia="SimSun"/>
          </w:rPr>
          <w:delText xml:space="preserve">Según se detalla en el capítulo </w:delText>
        </w:r>
        <w:r w:rsidDel="001B32D5">
          <w:rPr>
            <w:rFonts w:eastAsia="SimSun"/>
          </w:rPr>
          <w:fldChar w:fldCharType="begin"/>
        </w:r>
        <w:r w:rsidDel="001B32D5">
          <w:rPr>
            <w:rFonts w:eastAsia="SimSun"/>
          </w:rPr>
          <w:delInstrText xml:space="preserve"> REF _Ref222149948 \r \h </w:delInstrText>
        </w:r>
        <w:r w:rsidDel="001B32D5">
          <w:rPr>
            <w:rFonts w:eastAsia="SimSun"/>
          </w:rPr>
        </w:r>
        <w:r w:rsidDel="001B32D5">
          <w:rPr>
            <w:rFonts w:eastAsia="SimSun"/>
          </w:rPr>
          <w:fldChar w:fldCharType="separate"/>
        </w:r>
      </w:del>
      <w:del w:id="1296" w:author="Javier Gonzalez" w:date="2013-06-10T12:13:00Z">
        <w:r w:rsidDel="00DC222B">
          <w:rPr>
            <w:rFonts w:eastAsia="SimSun"/>
          </w:rPr>
          <w:delText>6</w:delText>
        </w:r>
      </w:del>
      <w:del w:id="1297" w:author="Javier Gonzalez" w:date="2013-06-24T10:18:00Z">
        <w:r w:rsidDel="001B32D5">
          <w:rPr>
            <w:rFonts w:eastAsia="SimSun"/>
          </w:rPr>
          <w:fldChar w:fldCharType="end"/>
        </w:r>
        <w:r w:rsidDel="001B32D5">
          <w:rPr>
            <w:rFonts w:eastAsia="SimSun"/>
          </w:rPr>
          <w:delText xml:space="preserve">, IBM propone a SERMEPA los siguientes pasos: </w:delText>
        </w:r>
        <w:bookmarkStart w:id="1298" w:name="_Toc360292377"/>
        <w:bookmarkStart w:id="1299" w:name="_Toc360745720"/>
        <w:bookmarkStart w:id="1300" w:name="_Toc360746110"/>
        <w:bookmarkStart w:id="1301" w:name="_Toc360746429"/>
        <w:bookmarkStart w:id="1302" w:name="_Toc360747064"/>
        <w:bookmarkStart w:id="1303" w:name="_Toc360747381"/>
        <w:bookmarkStart w:id="1304" w:name="_Toc360747712"/>
        <w:bookmarkStart w:id="1305" w:name="_Toc360748045"/>
        <w:bookmarkStart w:id="1306" w:name="_Toc360748373"/>
        <w:bookmarkStart w:id="1307" w:name="_Toc360969978"/>
        <w:bookmarkStart w:id="1308" w:name="_Toc361173589"/>
        <w:bookmarkStart w:id="1309" w:name="_Toc361571956"/>
        <w:bookmarkStart w:id="1310" w:name="_Toc361591981"/>
        <w:bookmarkStart w:id="1311" w:name="_Toc361592343"/>
        <w:bookmarkStart w:id="1312" w:name="_Toc361593333"/>
        <w:bookmarkStart w:id="1313" w:name="_Toc361610967"/>
        <w:bookmarkStart w:id="1314" w:name="_Toc361611861"/>
        <w:bookmarkStart w:id="1315" w:name="_Toc361654912"/>
        <w:bookmarkStart w:id="1316" w:name="_Toc361663315"/>
        <w:bookmarkStart w:id="1317" w:name="_Toc361673567"/>
        <w:bookmarkStart w:id="1318" w:name="_Toc361673953"/>
        <w:bookmarkStart w:id="1319" w:name="_Toc361684216"/>
        <w:bookmarkStart w:id="1320" w:name="_Toc361725560"/>
        <w:bookmarkStart w:id="1321" w:name="_Toc361725714"/>
        <w:bookmarkStart w:id="1322" w:name="_Toc361725870"/>
        <w:bookmarkStart w:id="1323" w:name="_Toc361726028"/>
        <w:bookmarkStart w:id="1324" w:name="_Toc361726189"/>
        <w:bookmarkStart w:id="1325" w:name="_Toc361726335"/>
        <w:bookmarkStart w:id="1326" w:name="_Toc361770996"/>
        <w:bookmarkStart w:id="1327" w:name="_Toc361771140"/>
        <w:bookmarkStart w:id="1328" w:name="_Toc361771287"/>
        <w:bookmarkStart w:id="1329" w:name="_Toc361818639"/>
        <w:bookmarkStart w:id="1330" w:name="_Toc361846627"/>
        <w:bookmarkStart w:id="1331" w:name="_Toc361850347"/>
        <w:bookmarkStart w:id="1332" w:name="_Toc361850494"/>
        <w:bookmarkStart w:id="1333" w:name="_Toc361850641"/>
        <w:bookmarkStart w:id="1334" w:name="_Toc361857096"/>
        <w:bookmarkStart w:id="1335" w:name="_Toc361857959"/>
        <w:bookmarkStart w:id="1336" w:name="_Toc361858112"/>
        <w:bookmarkStart w:id="1337" w:name="_Toc361911651"/>
        <w:bookmarkStart w:id="1338" w:name="_Toc361915710"/>
        <w:bookmarkStart w:id="1339" w:name="_Toc361916350"/>
        <w:bookmarkStart w:id="1340" w:name="_Toc362216388"/>
        <w:bookmarkStart w:id="1341" w:name="_Toc362216544"/>
        <w:bookmarkStart w:id="1342" w:name="_Toc362217744"/>
        <w:bookmarkStart w:id="1343" w:name="_Toc362222370"/>
        <w:bookmarkStart w:id="1344" w:name="_Toc362223607"/>
        <w:bookmarkStart w:id="1345" w:name="_Toc362290042"/>
        <w:bookmarkStart w:id="1346" w:name="_Toc362333183"/>
        <w:bookmarkStart w:id="1347" w:name="_Toc362340463"/>
        <w:bookmarkStart w:id="1348" w:name="_Toc362341613"/>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del>
    </w:p>
    <w:p w:rsidR="00220131" w:rsidRPr="00781C65" w:rsidDel="001B32D5" w:rsidRDefault="00220131" w:rsidP="00220131">
      <w:pPr>
        <w:pStyle w:val="BodyText"/>
        <w:numPr>
          <w:ilvl w:val="0"/>
          <w:numId w:val="3"/>
          <w:ins w:id="1349" w:author="Javier Gonzalez" w:date="2013-06-29T19:07:00Z"/>
        </w:numPr>
        <w:rPr>
          <w:del w:id="1350" w:author="Javier Gonzalez" w:date="2013-06-24T10:18:00Z"/>
          <w:lang w:val="pt-BR"/>
        </w:rPr>
      </w:pPr>
      <w:del w:id="1351" w:author="Javier Gonzalez" w:date="2013-06-24T10:18:00Z">
        <w:r w:rsidDel="001B32D5">
          <w:rPr>
            <w:rFonts w:eastAsia="SimSun"/>
          </w:rPr>
          <w:delText xml:space="preserve">Realizar un </w:delText>
        </w:r>
        <w:r w:rsidRPr="00D003DC" w:rsidDel="001B32D5">
          <w:rPr>
            <w:rFonts w:eastAsia="SimSun"/>
            <w:b/>
          </w:rPr>
          <w:delText>análisis detallado del código fuente</w:delText>
        </w:r>
        <w:r w:rsidRPr="00E153C5" w:rsidDel="001B32D5">
          <w:rPr>
            <w:rFonts w:eastAsia="SimSun"/>
          </w:rPr>
          <w:delText xml:space="preserve"> del Sistema transaccional actual</w:delText>
        </w:r>
        <w:r w:rsidDel="001B32D5">
          <w:rPr>
            <w:rFonts w:eastAsia="SimSun"/>
          </w:rPr>
          <w:delText xml:space="preserve">. </w:delText>
        </w:r>
        <w:r w:rsidDel="001B32D5">
          <w:rPr>
            <w:lang w:val="pt-BR"/>
          </w:rPr>
          <w:delText xml:space="preserve">Para realizar esta tarea IBM </w:delText>
        </w:r>
        <w:r w:rsidRPr="00781C65" w:rsidDel="001B32D5">
          <w:rPr>
            <w:lang w:val="pt-BR"/>
          </w:rPr>
          <w:delText>ofrece</w:delText>
        </w:r>
        <w:r w:rsidDel="001B32D5">
          <w:rPr>
            <w:lang w:val="pt-BR"/>
          </w:rPr>
          <w:delText xml:space="preserve"> a SERMEPA </w:delText>
        </w:r>
        <w:r w:rsidRPr="00781C65" w:rsidDel="001B32D5">
          <w:rPr>
            <w:lang w:val="pt-BR"/>
          </w:rPr>
          <w:delText>dos alternativas:</w:delText>
        </w:r>
        <w:bookmarkStart w:id="1352" w:name="_Toc360292378"/>
        <w:bookmarkStart w:id="1353" w:name="_Toc360745721"/>
        <w:bookmarkStart w:id="1354" w:name="_Toc360746111"/>
        <w:bookmarkStart w:id="1355" w:name="_Toc360746430"/>
        <w:bookmarkStart w:id="1356" w:name="_Toc360747065"/>
        <w:bookmarkStart w:id="1357" w:name="_Toc360747382"/>
        <w:bookmarkStart w:id="1358" w:name="_Toc360747713"/>
        <w:bookmarkStart w:id="1359" w:name="_Toc360748046"/>
        <w:bookmarkStart w:id="1360" w:name="_Toc360748374"/>
        <w:bookmarkStart w:id="1361" w:name="_Toc360969979"/>
        <w:bookmarkStart w:id="1362" w:name="_Toc361173590"/>
        <w:bookmarkStart w:id="1363" w:name="_Toc361571957"/>
        <w:bookmarkStart w:id="1364" w:name="_Toc361591982"/>
        <w:bookmarkStart w:id="1365" w:name="_Toc361592344"/>
        <w:bookmarkStart w:id="1366" w:name="_Toc361593334"/>
        <w:bookmarkStart w:id="1367" w:name="_Toc361610968"/>
        <w:bookmarkStart w:id="1368" w:name="_Toc361611862"/>
        <w:bookmarkStart w:id="1369" w:name="_Toc361654913"/>
        <w:bookmarkStart w:id="1370" w:name="_Toc361663316"/>
        <w:bookmarkStart w:id="1371" w:name="_Toc361673568"/>
        <w:bookmarkStart w:id="1372" w:name="_Toc361673954"/>
        <w:bookmarkStart w:id="1373" w:name="_Toc361684217"/>
        <w:bookmarkStart w:id="1374" w:name="_Toc361725561"/>
        <w:bookmarkStart w:id="1375" w:name="_Toc361725715"/>
        <w:bookmarkStart w:id="1376" w:name="_Toc361725871"/>
        <w:bookmarkStart w:id="1377" w:name="_Toc361726029"/>
        <w:bookmarkStart w:id="1378" w:name="_Toc361726190"/>
        <w:bookmarkStart w:id="1379" w:name="_Toc361726336"/>
        <w:bookmarkStart w:id="1380" w:name="_Toc361770997"/>
        <w:bookmarkStart w:id="1381" w:name="_Toc361771141"/>
        <w:bookmarkStart w:id="1382" w:name="_Toc361771288"/>
        <w:bookmarkStart w:id="1383" w:name="_Toc361818640"/>
        <w:bookmarkStart w:id="1384" w:name="_Toc361846628"/>
        <w:bookmarkStart w:id="1385" w:name="_Toc361850348"/>
        <w:bookmarkStart w:id="1386" w:name="_Toc361850495"/>
        <w:bookmarkStart w:id="1387" w:name="_Toc361850642"/>
        <w:bookmarkStart w:id="1388" w:name="_Toc361857097"/>
        <w:bookmarkStart w:id="1389" w:name="_Toc361857960"/>
        <w:bookmarkStart w:id="1390" w:name="_Toc361858113"/>
        <w:bookmarkStart w:id="1391" w:name="_Toc361911652"/>
        <w:bookmarkStart w:id="1392" w:name="_Toc361915711"/>
        <w:bookmarkStart w:id="1393" w:name="_Toc361916351"/>
        <w:bookmarkStart w:id="1394" w:name="_Toc362216389"/>
        <w:bookmarkStart w:id="1395" w:name="_Toc362216545"/>
        <w:bookmarkStart w:id="1396" w:name="_Toc362217745"/>
        <w:bookmarkStart w:id="1397" w:name="_Toc362222371"/>
        <w:bookmarkStart w:id="1398" w:name="_Toc362223608"/>
        <w:bookmarkStart w:id="1399" w:name="_Toc362290043"/>
        <w:bookmarkStart w:id="1400" w:name="_Toc362333184"/>
        <w:bookmarkStart w:id="1401" w:name="_Toc362340464"/>
        <w:bookmarkStart w:id="1402" w:name="_Toc362341614"/>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del>
    </w:p>
    <w:p w:rsidR="00220131" w:rsidRPr="00EA17F2" w:rsidDel="001B32D5" w:rsidRDefault="00220131" w:rsidP="00220131">
      <w:pPr>
        <w:pStyle w:val="BodyText"/>
        <w:numPr>
          <w:ilvl w:val="0"/>
          <w:numId w:val="1"/>
          <w:ins w:id="1403" w:author="Javier Gonzalez" w:date="2013-06-29T19:07:00Z"/>
        </w:numPr>
        <w:overflowPunct/>
        <w:autoSpaceDE/>
        <w:autoSpaceDN/>
        <w:adjustRightInd/>
        <w:jc w:val="left"/>
        <w:textAlignment w:val="auto"/>
        <w:rPr>
          <w:del w:id="1404" w:author="Javier Gonzalez" w:date="2013-06-24T10:18:00Z"/>
        </w:rPr>
      </w:pPr>
      <w:del w:id="1405" w:author="Javier Gonzalez" w:date="2013-06-24T10:18:00Z">
        <w:r w:rsidRPr="00EA17F2" w:rsidDel="001B32D5">
          <w:delText xml:space="preserve">SERMEPA proporciona a IBM la totalidad del código fuente. El análisis del código se realizaría en IBM. Por supuesto IBM garantizaría a SERMEPA que la única utilización que se va a hacer del mismo es su análisis para los efectos de la migración. El acceso al mismo estaría restringido a las personas que vayan a realizar el análisis. </w:delText>
        </w:r>
        <w:bookmarkStart w:id="1406" w:name="_Toc360292379"/>
        <w:bookmarkStart w:id="1407" w:name="_Toc360745722"/>
        <w:bookmarkStart w:id="1408" w:name="_Toc360746112"/>
        <w:bookmarkStart w:id="1409" w:name="_Toc360746431"/>
        <w:bookmarkStart w:id="1410" w:name="_Toc360747066"/>
        <w:bookmarkStart w:id="1411" w:name="_Toc360747383"/>
        <w:bookmarkStart w:id="1412" w:name="_Toc360747714"/>
        <w:bookmarkStart w:id="1413" w:name="_Toc360748047"/>
        <w:bookmarkStart w:id="1414" w:name="_Toc360748375"/>
        <w:bookmarkStart w:id="1415" w:name="_Toc360969980"/>
        <w:bookmarkStart w:id="1416" w:name="_Toc361173591"/>
        <w:bookmarkStart w:id="1417" w:name="_Toc361571958"/>
        <w:bookmarkStart w:id="1418" w:name="_Toc361591983"/>
        <w:bookmarkStart w:id="1419" w:name="_Toc361592345"/>
        <w:bookmarkStart w:id="1420" w:name="_Toc361593335"/>
        <w:bookmarkStart w:id="1421" w:name="_Toc361610969"/>
        <w:bookmarkStart w:id="1422" w:name="_Toc361611863"/>
        <w:bookmarkStart w:id="1423" w:name="_Toc361654914"/>
        <w:bookmarkStart w:id="1424" w:name="_Toc361663317"/>
        <w:bookmarkStart w:id="1425" w:name="_Toc361673569"/>
        <w:bookmarkStart w:id="1426" w:name="_Toc361673955"/>
        <w:bookmarkStart w:id="1427" w:name="_Toc361684218"/>
        <w:bookmarkStart w:id="1428" w:name="_Toc361725562"/>
        <w:bookmarkStart w:id="1429" w:name="_Toc361725716"/>
        <w:bookmarkStart w:id="1430" w:name="_Toc361725872"/>
        <w:bookmarkStart w:id="1431" w:name="_Toc361726030"/>
        <w:bookmarkStart w:id="1432" w:name="_Toc361726191"/>
        <w:bookmarkStart w:id="1433" w:name="_Toc361726337"/>
        <w:bookmarkStart w:id="1434" w:name="_Toc361770998"/>
        <w:bookmarkStart w:id="1435" w:name="_Toc361771142"/>
        <w:bookmarkStart w:id="1436" w:name="_Toc361771289"/>
        <w:bookmarkStart w:id="1437" w:name="_Toc361818641"/>
        <w:bookmarkStart w:id="1438" w:name="_Toc361846629"/>
        <w:bookmarkStart w:id="1439" w:name="_Toc361850349"/>
        <w:bookmarkStart w:id="1440" w:name="_Toc361850496"/>
        <w:bookmarkStart w:id="1441" w:name="_Toc361850643"/>
        <w:bookmarkStart w:id="1442" w:name="_Toc361857098"/>
        <w:bookmarkStart w:id="1443" w:name="_Toc361857961"/>
        <w:bookmarkStart w:id="1444" w:name="_Toc361858114"/>
        <w:bookmarkStart w:id="1445" w:name="_Toc361911653"/>
        <w:bookmarkStart w:id="1446" w:name="_Toc361915712"/>
        <w:bookmarkStart w:id="1447" w:name="_Toc361916352"/>
        <w:bookmarkStart w:id="1448" w:name="_Toc362216390"/>
        <w:bookmarkStart w:id="1449" w:name="_Toc362216546"/>
        <w:bookmarkStart w:id="1450" w:name="_Toc362217746"/>
        <w:bookmarkStart w:id="1451" w:name="_Toc362222372"/>
        <w:bookmarkStart w:id="1452" w:name="_Toc362223609"/>
        <w:bookmarkStart w:id="1453" w:name="_Toc362290044"/>
        <w:bookmarkStart w:id="1454" w:name="_Toc362333185"/>
        <w:bookmarkStart w:id="1455" w:name="_Toc362340465"/>
        <w:bookmarkStart w:id="1456" w:name="_Toc36234161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del>
    </w:p>
    <w:p w:rsidR="00220131" w:rsidRPr="00EA17F2" w:rsidDel="001B32D5" w:rsidRDefault="00220131" w:rsidP="00220131">
      <w:pPr>
        <w:pStyle w:val="BodyText"/>
        <w:numPr>
          <w:ilvl w:val="0"/>
          <w:numId w:val="1"/>
          <w:ins w:id="1457" w:author="Javier Gonzalez" w:date="2013-06-29T19:07:00Z"/>
        </w:numPr>
        <w:overflowPunct/>
        <w:autoSpaceDE/>
        <w:autoSpaceDN/>
        <w:adjustRightInd/>
        <w:jc w:val="left"/>
        <w:textAlignment w:val="auto"/>
        <w:rPr>
          <w:del w:id="1458" w:author="Javier Gonzalez" w:date="2013-06-24T10:18:00Z"/>
        </w:rPr>
      </w:pPr>
      <w:del w:id="1459" w:author="Javier Gonzalez" w:date="2013-06-24T10:18:00Z">
        <w:r w:rsidRPr="00EA17F2" w:rsidDel="001B32D5">
          <w:delText>SERMEPA facilita el acceso de un pequeño equipo de IBM al código fuente en una plataforma Unix o Windows. El análisis del código se realizaría en SERMEPA. En este caso sólo quedaría en poder de IBM la información derivada del análisis y no el código fuente.</w:delText>
        </w:r>
        <w:bookmarkStart w:id="1460" w:name="_Toc360292380"/>
        <w:bookmarkStart w:id="1461" w:name="_Toc360745723"/>
        <w:bookmarkStart w:id="1462" w:name="_Toc360746113"/>
        <w:bookmarkStart w:id="1463" w:name="_Toc360746432"/>
        <w:bookmarkStart w:id="1464" w:name="_Toc360747067"/>
        <w:bookmarkStart w:id="1465" w:name="_Toc360747384"/>
        <w:bookmarkStart w:id="1466" w:name="_Toc360747715"/>
        <w:bookmarkStart w:id="1467" w:name="_Toc360748048"/>
        <w:bookmarkStart w:id="1468" w:name="_Toc360748376"/>
        <w:bookmarkStart w:id="1469" w:name="_Toc360969981"/>
        <w:bookmarkStart w:id="1470" w:name="_Toc361173592"/>
        <w:bookmarkStart w:id="1471" w:name="_Toc361571959"/>
        <w:bookmarkStart w:id="1472" w:name="_Toc361591984"/>
        <w:bookmarkStart w:id="1473" w:name="_Toc361592346"/>
        <w:bookmarkStart w:id="1474" w:name="_Toc361593336"/>
        <w:bookmarkStart w:id="1475" w:name="_Toc361610970"/>
        <w:bookmarkStart w:id="1476" w:name="_Toc361611864"/>
        <w:bookmarkStart w:id="1477" w:name="_Toc361654915"/>
        <w:bookmarkStart w:id="1478" w:name="_Toc361663318"/>
        <w:bookmarkStart w:id="1479" w:name="_Toc361673570"/>
        <w:bookmarkStart w:id="1480" w:name="_Toc361673956"/>
        <w:bookmarkStart w:id="1481" w:name="_Toc361684219"/>
        <w:bookmarkStart w:id="1482" w:name="_Toc361725563"/>
        <w:bookmarkStart w:id="1483" w:name="_Toc361725717"/>
        <w:bookmarkStart w:id="1484" w:name="_Toc361725873"/>
        <w:bookmarkStart w:id="1485" w:name="_Toc361726031"/>
        <w:bookmarkStart w:id="1486" w:name="_Toc361726192"/>
        <w:bookmarkStart w:id="1487" w:name="_Toc361726338"/>
        <w:bookmarkStart w:id="1488" w:name="_Toc361770999"/>
        <w:bookmarkStart w:id="1489" w:name="_Toc361771143"/>
        <w:bookmarkStart w:id="1490" w:name="_Toc361771290"/>
        <w:bookmarkStart w:id="1491" w:name="_Toc361818642"/>
        <w:bookmarkStart w:id="1492" w:name="_Toc361846630"/>
        <w:bookmarkStart w:id="1493" w:name="_Toc361850350"/>
        <w:bookmarkStart w:id="1494" w:name="_Toc361850497"/>
        <w:bookmarkStart w:id="1495" w:name="_Toc361850644"/>
        <w:bookmarkStart w:id="1496" w:name="_Toc361857099"/>
        <w:bookmarkStart w:id="1497" w:name="_Toc361857962"/>
        <w:bookmarkStart w:id="1498" w:name="_Toc361858115"/>
        <w:bookmarkStart w:id="1499" w:name="_Toc361911654"/>
        <w:bookmarkStart w:id="1500" w:name="_Toc361915713"/>
        <w:bookmarkStart w:id="1501" w:name="_Toc361916353"/>
        <w:bookmarkStart w:id="1502" w:name="_Toc362216391"/>
        <w:bookmarkStart w:id="1503" w:name="_Toc362216547"/>
        <w:bookmarkStart w:id="1504" w:name="_Toc362217747"/>
        <w:bookmarkStart w:id="1505" w:name="_Toc362222373"/>
        <w:bookmarkStart w:id="1506" w:name="_Toc362223610"/>
        <w:bookmarkStart w:id="1507" w:name="_Toc362290045"/>
        <w:bookmarkStart w:id="1508" w:name="_Toc362333186"/>
        <w:bookmarkStart w:id="1509" w:name="_Toc362340466"/>
        <w:bookmarkStart w:id="1510" w:name="_Toc362341616"/>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del>
    </w:p>
    <w:p w:rsidR="00220131" w:rsidRPr="00BD5B32" w:rsidDel="001B32D5" w:rsidRDefault="00220131" w:rsidP="00220131">
      <w:pPr>
        <w:numPr>
          <w:ins w:id="1511" w:author="Javier Gonzalez" w:date="2013-06-29T19:07:00Z"/>
        </w:numPr>
        <w:ind w:left="360"/>
        <w:rPr>
          <w:del w:id="1512" w:author="Javier Gonzalez" w:date="2013-06-24T10:18:00Z"/>
        </w:rPr>
      </w:pPr>
      <w:del w:id="1513" w:author="Javier Gonzalez" w:date="2013-06-24T10:18:00Z">
        <w:r w:rsidRPr="00EA17F2" w:rsidDel="001B32D5">
          <w:delText>Estimamos que inicialmente sería suficiente con 5 días de trabajo aunque muy  probablemente necesitaremos algunas iteraciones  posteriores adicionales.</w:delText>
        </w:r>
        <w:bookmarkStart w:id="1514" w:name="_Toc360292381"/>
        <w:bookmarkStart w:id="1515" w:name="_Toc360745724"/>
        <w:bookmarkStart w:id="1516" w:name="_Toc360746114"/>
        <w:bookmarkStart w:id="1517" w:name="_Toc360746433"/>
        <w:bookmarkStart w:id="1518" w:name="_Toc360747068"/>
        <w:bookmarkStart w:id="1519" w:name="_Toc360747385"/>
        <w:bookmarkStart w:id="1520" w:name="_Toc360747716"/>
        <w:bookmarkStart w:id="1521" w:name="_Toc360748049"/>
        <w:bookmarkStart w:id="1522" w:name="_Toc360748377"/>
        <w:bookmarkStart w:id="1523" w:name="_Toc360969982"/>
        <w:bookmarkStart w:id="1524" w:name="_Toc361173593"/>
        <w:bookmarkStart w:id="1525" w:name="_Toc361571960"/>
        <w:bookmarkStart w:id="1526" w:name="_Toc361591985"/>
        <w:bookmarkStart w:id="1527" w:name="_Toc361592347"/>
        <w:bookmarkStart w:id="1528" w:name="_Toc361593337"/>
        <w:bookmarkStart w:id="1529" w:name="_Toc361610971"/>
        <w:bookmarkStart w:id="1530" w:name="_Toc361611865"/>
        <w:bookmarkStart w:id="1531" w:name="_Toc361654916"/>
        <w:bookmarkStart w:id="1532" w:name="_Toc361663319"/>
        <w:bookmarkStart w:id="1533" w:name="_Toc361673571"/>
        <w:bookmarkStart w:id="1534" w:name="_Toc361673957"/>
        <w:bookmarkStart w:id="1535" w:name="_Toc361684220"/>
        <w:bookmarkStart w:id="1536" w:name="_Toc361725564"/>
        <w:bookmarkStart w:id="1537" w:name="_Toc361725718"/>
        <w:bookmarkStart w:id="1538" w:name="_Toc361725874"/>
        <w:bookmarkStart w:id="1539" w:name="_Toc361726032"/>
        <w:bookmarkStart w:id="1540" w:name="_Toc361726193"/>
        <w:bookmarkStart w:id="1541" w:name="_Toc361726339"/>
        <w:bookmarkStart w:id="1542" w:name="_Toc361771000"/>
        <w:bookmarkStart w:id="1543" w:name="_Toc361771144"/>
        <w:bookmarkStart w:id="1544" w:name="_Toc361771291"/>
        <w:bookmarkStart w:id="1545" w:name="_Toc361818643"/>
        <w:bookmarkStart w:id="1546" w:name="_Toc361846631"/>
        <w:bookmarkStart w:id="1547" w:name="_Toc361850351"/>
        <w:bookmarkStart w:id="1548" w:name="_Toc361850498"/>
        <w:bookmarkStart w:id="1549" w:name="_Toc361850645"/>
        <w:bookmarkStart w:id="1550" w:name="_Toc361857100"/>
        <w:bookmarkStart w:id="1551" w:name="_Toc361857963"/>
        <w:bookmarkStart w:id="1552" w:name="_Toc361858116"/>
        <w:bookmarkStart w:id="1553" w:name="_Toc361911655"/>
        <w:bookmarkStart w:id="1554" w:name="_Toc361915714"/>
        <w:bookmarkStart w:id="1555" w:name="_Toc361916354"/>
        <w:bookmarkStart w:id="1556" w:name="_Toc362216392"/>
        <w:bookmarkStart w:id="1557" w:name="_Toc362216548"/>
        <w:bookmarkStart w:id="1558" w:name="_Toc362217748"/>
        <w:bookmarkStart w:id="1559" w:name="_Toc362222374"/>
        <w:bookmarkStart w:id="1560" w:name="_Toc362223611"/>
        <w:bookmarkStart w:id="1561" w:name="_Toc362290046"/>
        <w:bookmarkStart w:id="1562" w:name="_Toc362333187"/>
        <w:bookmarkStart w:id="1563" w:name="_Toc362340467"/>
        <w:bookmarkStart w:id="1564" w:name="_Toc362341617"/>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del>
    </w:p>
    <w:p w:rsidR="00220131" w:rsidRPr="00BD5B32" w:rsidDel="001B32D5" w:rsidRDefault="00220131" w:rsidP="00220131">
      <w:pPr>
        <w:numPr>
          <w:ilvl w:val="0"/>
          <w:numId w:val="2"/>
          <w:ins w:id="1565" w:author="Javier Gonzalez" w:date="2013-06-29T19:07:00Z"/>
        </w:numPr>
        <w:rPr>
          <w:del w:id="1566" w:author="Javier Gonzalez" w:date="2013-06-24T10:18:00Z"/>
        </w:rPr>
      </w:pPr>
      <w:del w:id="1567" w:author="Javier Gonzalez" w:date="2013-06-24T10:18:00Z">
        <w:r w:rsidDel="001B32D5">
          <w:rPr>
            <w:rFonts w:eastAsia="SimSun"/>
          </w:rPr>
          <w:delText>U</w:delText>
        </w:r>
        <w:r w:rsidRPr="00E153C5" w:rsidDel="001B32D5">
          <w:rPr>
            <w:rFonts w:eastAsia="SimSun"/>
          </w:rPr>
          <w:delText xml:space="preserve">n </w:delText>
        </w:r>
        <w:r w:rsidRPr="00D003DC" w:rsidDel="001B32D5">
          <w:rPr>
            <w:rFonts w:eastAsia="SimSun"/>
            <w:b/>
          </w:rPr>
          <w:delText xml:space="preserve">workshop </w:delText>
        </w:r>
        <w:r w:rsidRPr="00E153C5" w:rsidDel="001B32D5">
          <w:rPr>
            <w:rFonts w:eastAsia="SimSun"/>
          </w:rPr>
          <w:delText xml:space="preserve">adicional para acordar con SERMEPA las </w:delText>
        </w:r>
        <w:r w:rsidRPr="00D003DC" w:rsidDel="001B32D5">
          <w:rPr>
            <w:rFonts w:eastAsia="SimSun"/>
            <w:b/>
          </w:rPr>
          <w:delText>pruebas</w:delText>
        </w:r>
        <w:r w:rsidRPr="00E153C5" w:rsidDel="001B32D5">
          <w:rPr>
            <w:rFonts w:eastAsia="SimSun"/>
          </w:rPr>
          <w:delText xml:space="preserve"> a realizar.</w:delText>
        </w:r>
        <w:bookmarkStart w:id="1568" w:name="_Toc360292382"/>
        <w:bookmarkStart w:id="1569" w:name="_Toc360745725"/>
        <w:bookmarkStart w:id="1570" w:name="_Toc360746115"/>
        <w:bookmarkStart w:id="1571" w:name="_Toc360746434"/>
        <w:bookmarkStart w:id="1572" w:name="_Toc360747069"/>
        <w:bookmarkStart w:id="1573" w:name="_Toc360747386"/>
        <w:bookmarkStart w:id="1574" w:name="_Toc360747717"/>
        <w:bookmarkStart w:id="1575" w:name="_Toc360748050"/>
        <w:bookmarkStart w:id="1576" w:name="_Toc360748378"/>
        <w:bookmarkStart w:id="1577" w:name="_Toc360969983"/>
        <w:bookmarkStart w:id="1578" w:name="_Toc361173594"/>
        <w:bookmarkStart w:id="1579" w:name="_Toc361571961"/>
        <w:bookmarkStart w:id="1580" w:name="_Toc361591986"/>
        <w:bookmarkStart w:id="1581" w:name="_Toc361592348"/>
        <w:bookmarkStart w:id="1582" w:name="_Toc361593338"/>
        <w:bookmarkStart w:id="1583" w:name="_Toc361610972"/>
        <w:bookmarkStart w:id="1584" w:name="_Toc361611866"/>
        <w:bookmarkStart w:id="1585" w:name="_Toc361654917"/>
        <w:bookmarkStart w:id="1586" w:name="_Toc361663320"/>
        <w:bookmarkStart w:id="1587" w:name="_Toc361673572"/>
        <w:bookmarkStart w:id="1588" w:name="_Toc361673958"/>
        <w:bookmarkStart w:id="1589" w:name="_Toc361684221"/>
        <w:bookmarkStart w:id="1590" w:name="_Toc361725565"/>
        <w:bookmarkStart w:id="1591" w:name="_Toc361725719"/>
        <w:bookmarkStart w:id="1592" w:name="_Toc361725875"/>
        <w:bookmarkStart w:id="1593" w:name="_Toc361726033"/>
        <w:bookmarkStart w:id="1594" w:name="_Toc361726194"/>
        <w:bookmarkStart w:id="1595" w:name="_Toc361726340"/>
        <w:bookmarkStart w:id="1596" w:name="_Toc361771001"/>
        <w:bookmarkStart w:id="1597" w:name="_Toc361771145"/>
        <w:bookmarkStart w:id="1598" w:name="_Toc361771292"/>
        <w:bookmarkStart w:id="1599" w:name="_Toc361818644"/>
        <w:bookmarkStart w:id="1600" w:name="_Toc361846632"/>
        <w:bookmarkStart w:id="1601" w:name="_Toc361850352"/>
        <w:bookmarkStart w:id="1602" w:name="_Toc361850499"/>
        <w:bookmarkStart w:id="1603" w:name="_Toc361850646"/>
        <w:bookmarkStart w:id="1604" w:name="_Toc361857101"/>
        <w:bookmarkStart w:id="1605" w:name="_Toc361857964"/>
        <w:bookmarkStart w:id="1606" w:name="_Toc361858117"/>
        <w:bookmarkStart w:id="1607" w:name="_Toc361911656"/>
        <w:bookmarkStart w:id="1608" w:name="_Toc361915715"/>
        <w:bookmarkStart w:id="1609" w:name="_Toc361916355"/>
        <w:bookmarkStart w:id="1610" w:name="_Toc362216393"/>
        <w:bookmarkStart w:id="1611" w:name="_Toc362216549"/>
        <w:bookmarkStart w:id="1612" w:name="_Toc362217749"/>
        <w:bookmarkStart w:id="1613" w:name="_Toc362222375"/>
        <w:bookmarkStart w:id="1614" w:name="_Toc362223612"/>
        <w:bookmarkStart w:id="1615" w:name="_Toc362290047"/>
        <w:bookmarkStart w:id="1616" w:name="_Toc362333188"/>
        <w:bookmarkStart w:id="1617" w:name="_Toc362340468"/>
        <w:bookmarkStart w:id="1618" w:name="_Toc362341618"/>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del>
    </w:p>
    <w:p w:rsidR="00220131" w:rsidDel="001B32D5" w:rsidRDefault="00220131" w:rsidP="00220131">
      <w:pPr>
        <w:pStyle w:val="BodyText"/>
        <w:numPr>
          <w:ins w:id="1619" w:author="Javier Gonzalez" w:date="2013-06-29T19:07:00Z"/>
        </w:numPr>
        <w:rPr>
          <w:del w:id="1620" w:author="Javier Gonzalez" w:date="2013-06-24T10:18:00Z"/>
        </w:rPr>
      </w:pPr>
      <w:del w:id="1621" w:author="Javier Gonzalez" w:date="2013-06-24T10:18:00Z">
        <w:r w:rsidDel="001B32D5">
          <w:delText>Una vez realizado este análisis, en el plazo aproximado de tres semanas IBM estaría en condiciones de presentar a SERMEPA una estimación de esfuerzo del Proyecto completo y un Plan de Proyecto con fases e hitos.</w:delText>
        </w:r>
        <w:bookmarkStart w:id="1622" w:name="_Toc360292383"/>
        <w:bookmarkStart w:id="1623" w:name="_Toc360745726"/>
        <w:bookmarkStart w:id="1624" w:name="_Toc360746116"/>
        <w:bookmarkStart w:id="1625" w:name="_Toc360746435"/>
        <w:bookmarkStart w:id="1626" w:name="_Toc360747070"/>
        <w:bookmarkStart w:id="1627" w:name="_Toc360747387"/>
        <w:bookmarkStart w:id="1628" w:name="_Toc360747718"/>
        <w:bookmarkStart w:id="1629" w:name="_Toc360748051"/>
        <w:bookmarkStart w:id="1630" w:name="_Toc360748379"/>
        <w:bookmarkStart w:id="1631" w:name="_Toc360969984"/>
        <w:bookmarkStart w:id="1632" w:name="_Toc361173595"/>
        <w:bookmarkStart w:id="1633" w:name="_Toc361571962"/>
        <w:bookmarkStart w:id="1634" w:name="_Toc361591987"/>
        <w:bookmarkStart w:id="1635" w:name="_Toc361592349"/>
        <w:bookmarkStart w:id="1636" w:name="_Toc361593339"/>
        <w:bookmarkStart w:id="1637" w:name="_Toc361610973"/>
        <w:bookmarkStart w:id="1638" w:name="_Toc361611867"/>
        <w:bookmarkStart w:id="1639" w:name="_Toc361654918"/>
        <w:bookmarkStart w:id="1640" w:name="_Toc361663321"/>
        <w:bookmarkStart w:id="1641" w:name="_Toc361673573"/>
        <w:bookmarkStart w:id="1642" w:name="_Toc361673959"/>
        <w:bookmarkStart w:id="1643" w:name="_Toc361684222"/>
        <w:bookmarkStart w:id="1644" w:name="_Toc361725566"/>
        <w:bookmarkStart w:id="1645" w:name="_Toc361725720"/>
        <w:bookmarkStart w:id="1646" w:name="_Toc361725876"/>
        <w:bookmarkStart w:id="1647" w:name="_Toc361726034"/>
        <w:bookmarkStart w:id="1648" w:name="_Toc361726195"/>
        <w:bookmarkStart w:id="1649" w:name="_Toc361726341"/>
        <w:bookmarkStart w:id="1650" w:name="_Toc361771002"/>
        <w:bookmarkStart w:id="1651" w:name="_Toc361771146"/>
        <w:bookmarkStart w:id="1652" w:name="_Toc361771293"/>
        <w:bookmarkStart w:id="1653" w:name="_Toc361818645"/>
        <w:bookmarkStart w:id="1654" w:name="_Toc361846633"/>
        <w:bookmarkStart w:id="1655" w:name="_Toc361850353"/>
        <w:bookmarkStart w:id="1656" w:name="_Toc361850500"/>
        <w:bookmarkStart w:id="1657" w:name="_Toc361850647"/>
        <w:bookmarkStart w:id="1658" w:name="_Toc361857102"/>
        <w:bookmarkStart w:id="1659" w:name="_Toc361857965"/>
        <w:bookmarkStart w:id="1660" w:name="_Toc361858118"/>
        <w:bookmarkStart w:id="1661" w:name="_Toc361911657"/>
        <w:bookmarkStart w:id="1662" w:name="_Toc361915716"/>
        <w:bookmarkStart w:id="1663" w:name="_Toc361916356"/>
        <w:bookmarkStart w:id="1664" w:name="_Toc362216394"/>
        <w:bookmarkStart w:id="1665" w:name="_Toc362216550"/>
        <w:bookmarkStart w:id="1666" w:name="_Toc362217750"/>
        <w:bookmarkStart w:id="1667" w:name="_Toc362222376"/>
        <w:bookmarkStart w:id="1668" w:name="_Toc362223613"/>
        <w:bookmarkStart w:id="1669" w:name="_Toc362290048"/>
        <w:bookmarkStart w:id="1670" w:name="_Toc362333189"/>
        <w:bookmarkStart w:id="1671" w:name="_Toc362340469"/>
        <w:bookmarkStart w:id="1672" w:name="_Toc362341619"/>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del>
    </w:p>
    <w:p w:rsidR="00220131" w:rsidRDefault="00220131">
      <w:pPr>
        <w:pStyle w:val="Heading1"/>
        <w:numPr>
          <w:ins w:id="1673" w:author="Javier Gonzalez" w:date="2013-06-29T19:07:00Z"/>
        </w:numPr>
        <w:rPr>
          <w:ins w:id="1674" w:author="Javier Gonzalez" w:date="2013-06-10T10:06:00Z"/>
        </w:rPr>
        <w:pPrChange w:id="1675" w:author="Javier Gonzalez" w:date="2013-06-24T09:43:00Z">
          <w:pPr>
            <w:pStyle w:val="Heading1"/>
            <w:tabs>
              <w:tab w:val="num" w:pos="360"/>
            </w:tabs>
          </w:pPr>
        </w:pPrChange>
      </w:pPr>
      <w:del w:id="1676" w:author="Javier Gonzalez" w:date="2013-06-10T10:06:00Z">
        <w:r w:rsidDel="00841CD2">
          <w:lastRenderedPageBreak/>
          <w:delText xml:space="preserve"> </w:delText>
        </w:r>
      </w:del>
      <w:bookmarkStart w:id="1677" w:name="_Toc358628004"/>
      <w:bookmarkStart w:id="1678" w:name="_Toc358628104"/>
      <w:bookmarkStart w:id="1679" w:name="_Toc362341620"/>
      <w:ins w:id="1680" w:author="Javier Gonzalez" w:date="2013-06-10T10:06:00Z">
        <w:r>
          <w:t>Introducción</w:t>
        </w:r>
        <w:bookmarkEnd w:id="1677"/>
        <w:bookmarkEnd w:id="1678"/>
        <w:bookmarkEnd w:id="1679"/>
      </w:ins>
    </w:p>
    <w:p w:rsidR="00220131" w:rsidRDefault="00220131">
      <w:pPr>
        <w:pStyle w:val="Readerscomments"/>
        <w:numPr>
          <w:ins w:id="1681" w:author="Javier Gonzalez" w:date="2013-06-10T10:06:00Z"/>
        </w:numPr>
        <w:pPrChange w:id="1682" w:author="Javier Gonzalez" w:date="2013-06-10T10:06:00Z">
          <w:pPr>
            <w:pStyle w:val="Heading1"/>
            <w:tabs>
              <w:tab w:val="num" w:pos="360"/>
            </w:tabs>
          </w:pPr>
        </w:pPrChange>
      </w:pPr>
      <w:r>
        <w:t xml:space="preserve">Pues eso, la introducción </w:t>
      </w:r>
      <w:r w:rsidR="00857F65">
        <w:t>genérica</w:t>
      </w:r>
      <w:r>
        <w:t xml:space="preserve"> del documento</w:t>
      </w:r>
    </w:p>
    <w:p w:rsidR="00220131" w:rsidRDefault="00220131" w:rsidP="00220131"/>
    <w:p w:rsidR="00220131" w:rsidRDefault="00220131">
      <w:pPr>
        <w:pStyle w:val="Heading2"/>
        <w:rPr>
          <w:ins w:id="1683" w:author="Javier Gonzalez" w:date="2013-06-10T10:06:00Z"/>
        </w:rPr>
        <w:pPrChange w:id="1684" w:author="Javier Gonzalez" w:date="2013-06-24T09:43:00Z">
          <w:pPr>
            <w:pStyle w:val="Heading1"/>
            <w:tabs>
              <w:tab w:val="num" w:pos="360"/>
            </w:tabs>
          </w:pPr>
        </w:pPrChange>
      </w:pPr>
      <w:bookmarkStart w:id="1685" w:name="_Toc362341621"/>
      <w:r>
        <w:t>Estructura del documento</w:t>
      </w:r>
      <w:bookmarkEnd w:id="1685"/>
    </w:p>
    <w:p w:rsidR="00220131" w:rsidRDefault="00220131" w:rsidP="00220131">
      <w:pPr>
        <w:pStyle w:val="Readerscomments"/>
        <w:rPr>
          <w:ins w:id="1686" w:author="Javier Gonzalez" w:date="2013-06-10T10:06:00Z"/>
        </w:rPr>
      </w:pPr>
      <w:r>
        <w:t>Como esta estructurado el documento</w:t>
      </w:r>
    </w:p>
    <w:p w:rsidR="00220131" w:rsidRPr="00841CD2" w:rsidRDefault="00220131">
      <w:pPr>
        <w:numPr>
          <w:ins w:id="1687" w:author="Javier Gonzalez" w:date="2013-06-10T10:06:00Z"/>
        </w:numPr>
        <w:rPr>
          <w:ins w:id="1688" w:author="Javier Gonzalez" w:date="2013-06-10T10:06:00Z"/>
          <w:rPrChange w:id="1689" w:author="Javier Gonzalez" w:date="2013-06-10T10:06:00Z">
            <w:rPr>
              <w:ins w:id="1690" w:author="Javier Gonzalez" w:date="2013-06-10T10:06:00Z"/>
              <w:lang w:val="es-ES_tradnl"/>
            </w:rPr>
          </w:rPrChange>
        </w:rPr>
        <w:pPrChange w:id="1691" w:author="Javier Gonzalez" w:date="2013-06-10T10:06:00Z">
          <w:pPr>
            <w:pStyle w:val="Heading1"/>
            <w:tabs>
              <w:tab w:val="num" w:pos="360"/>
            </w:tabs>
          </w:pPr>
        </w:pPrChange>
      </w:pPr>
    </w:p>
    <w:p w:rsidR="00220131" w:rsidRDefault="00220131">
      <w:pPr>
        <w:pStyle w:val="Heading1"/>
        <w:numPr>
          <w:ins w:id="1692" w:author="Javier Gonzalez" w:date="2013-06-29T19:07:00Z"/>
        </w:numPr>
        <w:rPr>
          <w:ins w:id="1693" w:author="Javier Gonzalez" w:date="2013-06-24T09:32:00Z"/>
          <w:lang w:val="es-ES_tradnl"/>
        </w:rPr>
        <w:pPrChange w:id="1694" w:author="Javier Gonzalez" w:date="2013-06-24T09:43:00Z">
          <w:pPr>
            <w:pStyle w:val="Heading1"/>
            <w:tabs>
              <w:tab w:val="num" w:pos="360"/>
            </w:tabs>
          </w:pPr>
        </w:pPrChange>
      </w:pPr>
      <w:bookmarkStart w:id="1695" w:name="_Toc362341622"/>
      <w:ins w:id="1696" w:author="Javier Gonzalez" w:date="2013-06-24T09:33:00Z">
        <w:r>
          <w:rPr>
            <w:lang w:val="es-ES_tradnl"/>
          </w:rPr>
          <w:lastRenderedPageBreak/>
          <w:t>xxxxx</w:t>
        </w:r>
      </w:ins>
      <w:bookmarkEnd w:id="1695"/>
    </w:p>
    <w:p w:rsidR="00220131" w:rsidRDefault="00220131">
      <w:pPr>
        <w:pStyle w:val="Readerscomments"/>
        <w:numPr>
          <w:ins w:id="1697" w:author="Javier Gonzalez" w:date="2013-06-24T09:32:00Z"/>
        </w:numPr>
        <w:rPr>
          <w:lang w:val="es-ES_tradnl"/>
        </w:rPr>
        <w:pPrChange w:id="1698" w:author="Javier Gonzalez" w:date="2013-06-24T09:32:00Z">
          <w:pPr>
            <w:pStyle w:val="Heading1"/>
            <w:tabs>
              <w:tab w:val="num" w:pos="360"/>
            </w:tabs>
          </w:pPr>
        </w:pPrChange>
      </w:pPr>
      <w:r>
        <w:rPr>
          <w:lang w:val="es-ES_tradnl"/>
        </w:rPr>
        <w:t xml:space="preserve">A revisar y rellenar al final. Hablar del contexto en el que nace el proyecto. Indicar claramente el </w:t>
      </w:r>
      <w:r w:rsidR="00857F65">
        <w:rPr>
          <w:lang w:val="es-ES_tradnl"/>
        </w:rPr>
        <w:t>ámbito</w:t>
      </w:r>
      <w:r>
        <w:rPr>
          <w:lang w:val="es-ES_tradnl"/>
        </w:rPr>
        <w:t xml:space="preserve"> y el alcance del mismo.</w:t>
      </w:r>
    </w:p>
    <w:p w:rsidR="00220131" w:rsidRDefault="00220131" w:rsidP="00220131">
      <w:pPr>
        <w:pStyle w:val="Readerscomments"/>
        <w:rPr>
          <w:lang w:val="es-ES_tradnl"/>
        </w:rPr>
      </w:pPr>
      <w:r>
        <w:rPr>
          <w:lang w:val="es-ES_tradnl"/>
        </w:rPr>
        <w:t xml:space="preserve">Asunciones hace referencia a las cosas que se dan por </w:t>
      </w:r>
      <w:r w:rsidR="00857F65">
        <w:rPr>
          <w:lang w:val="es-ES_tradnl"/>
        </w:rPr>
        <w:t>supuestas</w:t>
      </w:r>
    </w:p>
    <w:p w:rsidR="00220131" w:rsidRDefault="00220131" w:rsidP="00220131">
      <w:pPr>
        <w:pStyle w:val="Readerscomments"/>
        <w:rPr>
          <w:ins w:id="1699" w:author="Javier Gonzalez" w:date="2013-06-24T09:32:00Z"/>
          <w:lang w:val="es-ES_tradnl"/>
        </w:rPr>
      </w:pPr>
      <w:r>
        <w:rPr>
          <w:lang w:val="es-ES_tradnl"/>
        </w:rPr>
        <w:t xml:space="preserve">Poner un “Disclaimer” acerca de la complejidad de los temas de </w:t>
      </w:r>
      <w:r w:rsidR="00857F65">
        <w:rPr>
          <w:lang w:val="es-ES_tradnl"/>
        </w:rPr>
        <w:t>análisis</w:t>
      </w:r>
      <w:r>
        <w:rPr>
          <w:lang w:val="es-ES_tradnl"/>
        </w:rPr>
        <w:t xml:space="preserve"> y optimización, indicando que el proyecto esta en un </w:t>
      </w:r>
      <w:r w:rsidR="00857F65">
        <w:rPr>
          <w:lang w:val="es-ES_tradnl"/>
        </w:rPr>
        <w:t>ámbito</w:t>
      </w:r>
      <w:r>
        <w:rPr>
          <w:lang w:val="es-ES_tradnl"/>
        </w:rPr>
        <w:t xml:space="preserve"> </w:t>
      </w:r>
      <w:r w:rsidR="00857F65">
        <w:rPr>
          <w:lang w:val="es-ES_tradnl"/>
        </w:rPr>
        <w:t>teórico</w:t>
      </w:r>
      <w:r>
        <w:rPr>
          <w:lang w:val="es-ES_tradnl"/>
        </w:rPr>
        <w:t xml:space="preserve"> por lo que sin pruebas no se </w:t>
      </w:r>
      <w:r w:rsidR="00857F65">
        <w:rPr>
          <w:lang w:val="es-ES_tradnl"/>
        </w:rPr>
        <w:t>puede</w:t>
      </w:r>
      <w:r>
        <w:rPr>
          <w:lang w:val="es-ES_tradnl"/>
        </w:rPr>
        <w:t xml:space="preserve"> emitir </w:t>
      </w:r>
      <w:r w:rsidR="00857F65">
        <w:rPr>
          <w:lang w:val="es-ES_tradnl"/>
        </w:rPr>
        <w:t>dictámenes</w:t>
      </w:r>
      <w:r>
        <w:rPr>
          <w:lang w:val="es-ES_tradnl"/>
        </w:rPr>
        <w:t xml:space="preserve"> </w:t>
      </w:r>
      <w:r w:rsidR="00857F65">
        <w:rPr>
          <w:lang w:val="es-ES_tradnl"/>
        </w:rPr>
        <w:t>cualitativos</w:t>
      </w:r>
      <w:r>
        <w:rPr>
          <w:lang w:val="es-ES_tradnl"/>
        </w:rPr>
        <w:t>, etc.</w:t>
      </w:r>
    </w:p>
    <w:p w:rsidR="00220131" w:rsidRDefault="00857F65" w:rsidP="00220131">
      <w:pPr>
        <w:pStyle w:val="Heading2"/>
        <w:numPr>
          <w:ins w:id="1700" w:author="Javier Gonzalez" w:date="2013-06-29T19:07:00Z"/>
        </w:numPr>
        <w:rPr>
          <w:ins w:id="1701" w:author="Javier Gonzalez" w:date="2013-06-24T09:32:00Z"/>
          <w:lang w:val="es-ES_tradnl"/>
        </w:rPr>
      </w:pPr>
      <w:bookmarkStart w:id="1702" w:name="_Toc362341623"/>
      <w:r>
        <w:rPr>
          <w:lang w:val="es-ES_tradnl"/>
        </w:rPr>
        <w:t>Ámbito</w:t>
      </w:r>
      <w:bookmarkEnd w:id="1702"/>
    </w:p>
    <w:p w:rsidR="00220131" w:rsidRDefault="00220131" w:rsidP="00220131">
      <w:pPr>
        <w:numPr>
          <w:ins w:id="1703" w:author="Javier Gonzalez" w:date="2013-06-24T09:32:00Z"/>
        </w:numPr>
        <w:rPr>
          <w:ins w:id="1704" w:author="Javier Gonzalez" w:date="2013-06-24T09:32:00Z"/>
          <w:lang w:val="es-ES_tradnl"/>
        </w:rPr>
      </w:pPr>
    </w:p>
    <w:p w:rsidR="00220131" w:rsidRDefault="00220131" w:rsidP="00220131">
      <w:pPr>
        <w:pStyle w:val="Heading2"/>
        <w:numPr>
          <w:ins w:id="1705" w:author="Javier Gonzalez" w:date="2013-06-29T19:07:00Z"/>
        </w:numPr>
        <w:rPr>
          <w:ins w:id="1706" w:author="Javier Gonzalez" w:date="2013-06-24T09:32:00Z"/>
          <w:lang w:val="es-ES_tradnl"/>
        </w:rPr>
      </w:pPr>
      <w:bookmarkStart w:id="1707" w:name="_Toc358628006"/>
      <w:bookmarkStart w:id="1708" w:name="_Toc358628106"/>
      <w:bookmarkStart w:id="1709" w:name="_Toc362341624"/>
      <w:ins w:id="1710" w:author="Javier Gonzalez" w:date="2013-06-24T09:32:00Z">
        <w:r>
          <w:rPr>
            <w:lang w:val="es-ES_tradnl"/>
          </w:rPr>
          <w:t>Alcance</w:t>
        </w:r>
        <w:bookmarkEnd w:id="1707"/>
        <w:bookmarkEnd w:id="1708"/>
        <w:bookmarkEnd w:id="1709"/>
      </w:ins>
    </w:p>
    <w:p w:rsidR="00220131" w:rsidRDefault="00220131" w:rsidP="00220131">
      <w:pPr>
        <w:numPr>
          <w:ins w:id="1711" w:author="Javier Gonzalez" w:date="2013-06-24T09:32:00Z"/>
        </w:numPr>
        <w:rPr>
          <w:ins w:id="1712" w:author="Javier Gonzalez" w:date="2013-06-24T09:32:00Z"/>
          <w:lang w:val="es-ES_tradnl"/>
        </w:rPr>
      </w:pPr>
    </w:p>
    <w:p w:rsidR="00220131" w:rsidRDefault="00220131" w:rsidP="00220131">
      <w:pPr>
        <w:pStyle w:val="Heading2"/>
        <w:numPr>
          <w:ins w:id="1713" w:author="Javier Gonzalez" w:date="2013-06-29T19:07:00Z"/>
        </w:numPr>
        <w:rPr>
          <w:ins w:id="1714" w:author="Javier Gonzalez" w:date="2013-06-24T09:34:00Z"/>
          <w:lang w:val="es-ES_tradnl"/>
        </w:rPr>
      </w:pPr>
      <w:bookmarkStart w:id="1715" w:name="_Toc362341625"/>
      <w:ins w:id="1716" w:author="Javier Gonzalez" w:date="2013-06-24T09:32:00Z">
        <w:r>
          <w:rPr>
            <w:lang w:val="es-ES_tradnl"/>
          </w:rPr>
          <w:t>Asunciones</w:t>
        </w:r>
      </w:ins>
      <w:bookmarkEnd w:id="1715"/>
    </w:p>
    <w:p w:rsidR="00220131" w:rsidRDefault="00220131">
      <w:pPr>
        <w:numPr>
          <w:ins w:id="1717" w:author="Javier Gonzalez" w:date="2013-06-24T09:34:00Z"/>
        </w:numPr>
        <w:rPr>
          <w:ins w:id="1718" w:author="Javier Gonzalez" w:date="2013-06-24T09:34:00Z"/>
          <w:lang w:val="es-ES_tradnl"/>
        </w:rPr>
        <w:pPrChange w:id="1719" w:author="Javier Gonzalez" w:date="2013-06-24T09:34:00Z">
          <w:pPr>
            <w:pStyle w:val="Heading2"/>
          </w:pPr>
        </w:pPrChange>
      </w:pPr>
    </w:p>
    <w:p w:rsidR="00220131" w:rsidRDefault="00220131" w:rsidP="00220131">
      <w:pPr>
        <w:pStyle w:val="Heading2"/>
        <w:numPr>
          <w:ins w:id="1720" w:author="Javier Gonzalez" w:date="2013-06-29T19:07:00Z"/>
        </w:numPr>
        <w:rPr>
          <w:ins w:id="1721" w:author="Javier Gonzalez" w:date="2013-06-24T09:34:00Z"/>
          <w:lang w:val="es-ES_tradnl"/>
        </w:rPr>
      </w:pPr>
      <w:bookmarkStart w:id="1722" w:name="_Toc362341626"/>
      <w:ins w:id="1723" w:author="Javier Gonzalez" w:date="2013-06-24T09:34:00Z">
        <w:r>
          <w:rPr>
            <w:lang w:val="es-ES_tradnl"/>
          </w:rPr>
          <w:t>Consideraciones iniciales</w:t>
        </w:r>
        <w:bookmarkEnd w:id="1722"/>
      </w:ins>
    </w:p>
    <w:p w:rsidR="00220131" w:rsidRPr="00986B16" w:rsidRDefault="00220131">
      <w:pPr>
        <w:numPr>
          <w:ins w:id="1724" w:author="Javier Gonzalez" w:date="2013-06-24T09:34:00Z"/>
        </w:numPr>
        <w:rPr>
          <w:ins w:id="1725" w:author="Javier Gonzalez" w:date="2013-06-24T09:32:00Z"/>
          <w:lang w:val="es-ES_tradnl"/>
        </w:rPr>
        <w:pPrChange w:id="1726" w:author="Javier Gonzalez" w:date="2013-06-24T09:34:00Z">
          <w:pPr>
            <w:pStyle w:val="Heading2"/>
          </w:pPr>
        </w:pPrChange>
      </w:pPr>
    </w:p>
    <w:p w:rsidR="00220131" w:rsidRPr="00ED6513" w:rsidRDefault="00220131" w:rsidP="00220131">
      <w:pPr>
        <w:numPr>
          <w:ins w:id="1727" w:author="Javier Gonzalez" w:date="2013-06-24T09:32:00Z"/>
        </w:numPr>
        <w:rPr>
          <w:ins w:id="1728" w:author="Javier Gonzalez" w:date="2013-06-24T09:32:00Z"/>
          <w:lang w:val="es-ES_tradnl"/>
        </w:rPr>
      </w:pPr>
    </w:p>
    <w:p w:rsidR="00220131" w:rsidRPr="00986B16" w:rsidRDefault="00220131">
      <w:pPr>
        <w:numPr>
          <w:ins w:id="1729" w:author="Javier Gonzalez" w:date="2013-06-24T09:32:00Z"/>
        </w:numPr>
        <w:rPr>
          <w:ins w:id="1730" w:author="Javier Gonzalez" w:date="2013-06-10T10:07:00Z"/>
          <w:lang w:val="es-ES_tradnl"/>
        </w:rPr>
        <w:pPrChange w:id="1731" w:author="Javier Gonzalez" w:date="2013-06-24T09:32:00Z">
          <w:pPr>
            <w:pStyle w:val="Heading1"/>
            <w:tabs>
              <w:tab w:val="num" w:pos="360"/>
            </w:tabs>
          </w:pPr>
        </w:pPrChange>
      </w:pPr>
    </w:p>
    <w:p w:rsidR="00220131" w:rsidRDefault="00220131">
      <w:pPr>
        <w:pStyle w:val="Heading1"/>
        <w:numPr>
          <w:ins w:id="1732" w:author="Javier Gonzalez" w:date="2013-06-29T19:07:00Z"/>
        </w:numPr>
        <w:rPr>
          <w:ins w:id="1733" w:author="Javier Gonzalez" w:date="2013-06-10T12:22:00Z"/>
          <w:lang w:val="es-ES_tradnl"/>
        </w:rPr>
        <w:pPrChange w:id="1734" w:author="Javier Gonzalez" w:date="2013-06-24T09:43:00Z">
          <w:pPr>
            <w:pStyle w:val="Heading1"/>
            <w:tabs>
              <w:tab w:val="num" w:pos="360"/>
            </w:tabs>
          </w:pPr>
        </w:pPrChange>
      </w:pPr>
      <w:bookmarkStart w:id="1735" w:name="_Toc362341627"/>
      <w:ins w:id="1736" w:author="Javier Gonzalez" w:date="2013-06-24T09:33:00Z">
        <w:r>
          <w:rPr>
            <w:lang w:val="es-ES_tradnl"/>
          </w:rPr>
          <w:lastRenderedPageBreak/>
          <w:t xml:space="preserve">Enfoque de trabajo y </w:t>
        </w:r>
      </w:ins>
      <w:r w:rsidR="00857F65">
        <w:rPr>
          <w:lang w:val="es-ES_tradnl"/>
        </w:rPr>
        <w:t>metodología</w:t>
      </w:r>
      <w:bookmarkEnd w:id="1735"/>
    </w:p>
    <w:p w:rsidR="00220131" w:rsidRDefault="00220131">
      <w:pPr>
        <w:pStyle w:val="Readerscomments"/>
        <w:numPr>
          <w:ins w:id="1737" w:author="Javier Gonzalez" w:date="2013-06-10T12:22:00Z"/>
        </w:numPr>
        <w:rPr>
          <w:lang w:val="es-ES_tradnl"/>
        </w:rPr>
        <w:pPrChange w:id="1738" w:author="Javier Gonzalez" w:date="2013-06-10T12:22:00Z">
          <w:pPr>
            <w:pStyle w:val="Heading1"/>
            <w:tabs>
              <w:tab w:val="num" w:pos="360"/>
            </w:tabs>
          </w:pPr>
        </w:pPrChange>
      </w:pPr>
      <w:r>
        <w:rPr>
          <w:lang w:val="es-ES_tradnl"/>
        </w:rPr>
        <w:t xml:space="preserve">Aquí hay que hablar de los ejes sobre los que se ha establecido el trabajo, la </w:t>
      </w:r>
      <w:r w:rsidR="00857F65">
        <w:rPr>
          <w:lang w:val="es-ES_tradnl"/>
        </w:rPr>
        <w:t>metodología</w:t>
      </w:r>
      <w:r>
        <w:rPr>
          <w:lang w:val="es-ES_tradnl"/>
        </w:rPr>
        <w:t xml:space="preserve"> usada, las herramientas, etc. </w:t>
      </w:r>
    </w:p>
    <w:p w:rsidR="00220131" w:rsidRDefault="00220131" w:rsidP="00220131">
      <w:pPr>
        <w:pStyle w:val="Readerscomments"/>
        <w:rPr>
          <w:ins w:id="1739" w:author="Javier Gonzalez" w:date="2013-06-10T12:22:00Z"/>
          <w:lang w:val="es-ES_tradnl"/>
        </w:rPr>
      </w:pPr>
      <w:r>
        <w:rPr>
          <w:lang w:val="es-ES_tradnl"/>
        </w:rPr>
        <w:t xml:space="preserve">Dejando muy claro que el trabajo es </w:t>
      </w:r>
      <w:r w:rsidR="00857F65">
        <w:rPr>
          <w:lang w:val="es-ES_tradnl"/>
        </w:rPr>
        <w:t>más</w:t>
      </w:r>
      <w:r>
        <w:rPr>
          <w:lang w:val="es-ES_tradnl"/>
        </w:rPr>
        <w:t xml:space="preserve"> amplio que lo contratado originalmente</w:t>
      </w:r>
    </w:p>
    <w:p w:rsidR="00220131" w:rsidRDefault="00602DF0" w:rsidP="00220131">
      <w:pPr>
        <w:pStyle w:val="Heading1"/>
        <w:numPr>
          <w:ins w:id="1740" w:author="Javier Gonzalez" w:date="2013-06-29T19:07:00Z"/>
        </w:numPr>
        <w:rPr>
          <w:lang w:val="es-ES_tradnl"/>
        </w:rPr>
      </w:pPr>
      <w:r>
        <w:rPr>
          <w:lang w:val="es-ES_tradnl"/>
        </w:rPr>
        <w:lastRenderedPageBreak/>
        <w:t>URLs</w:t>
      </w:r>
    </w:p>
    <w:p w:rsidR="00602DF0" w:rsidRDefault="00602DF0" w:rsidP="00602DF0">
      <w:pPr>
        <w:rPr>
          <w:lang w:val="es-ES_tradnl"/>
        </w:rPr>
      </w:pPr>
    </w:p>
    <w:p w:rsidR="00602DF0" w:rsidRDefault="00602DF0" w:rsidP="00602DF0">
      <w:pPr>
        <w:rPr>
          <w:lang w:val="es-ES_tradnl"/>
        </w:rPr>
      </w:pPr>
    </w:p>
    <w:p w:rsidR="00602DF0" w:rsidRPr="00602DF0" w:rsidRDefault="00602DF0" w:rsidP="00602DF0">
      <w:pPr>
        <w:rPr>
          <w:lang w:val="es-ES_tradnl"/>
        </w:rPr>
      </w:pPr>
    </w:p>
    <w:tbl>
      <w:tblPr>
        <w:tblStyle w:val="IBMTable1"/>
        <w:tblW w:w="0" w:type="auto"/>
        <w:tblLook w:val="04A0" w:firstRow="1" w:lastRow="0" w:firstColumn="1" w:lastColumn="0" w:noHBand="0" w:noVBand="1"/>
      </w:tblPr>
      <w:tblGrid>
        <w:gridCol w:w="6711"/>
        <w:gridCol w:w="1516"/>
        <w:gridCol w:w="1627"/>
      </w:tblGrid>
      <w:tr w:rsidR="00602DF0" w:rsidTr="00602DF0">
        <w:trPr>
          <w:cnfStyle w:val="100000000000" w:firstRow="1" w:lastRow="0" w:firstColumn="0" w:lastColumn="0" w:oddVBand="0" w:evenVBand="0" w:oddHBand="0" w:evenHBand="0" w:firstRowFirstColumn="0" w:firstRowLastColumn="0" w:lastRowFirstColumn="0" w:lastRowLastColumn="0"/>
        </w:trPr>
        <w:tc>
          <w:tcPr>
            <w:tcW w:w="3284" w:type="dxa"/>
          </w:tcPr>
          <w:p w:rsidR="00602DF0" w:rsidRDefault="00602DF0" w:rsidP="00602DF0">
            <w:pPr>
              <w:rPr>
                <w:lang w:val="es-ES_tradnl"/>
              </w:rPr>
            </w:pPr>
          </w:p>
        </w:tc>
        <w:tc>
          <w:tcPr>
            <w:tcW w:w="3285" w:type="dxa"/>
          </w:tcPr>
          <w:p w:rsidR="00602DF0" w:rsidRDefault="00602DF0" w:rsidP="00602DF0">
            <w:pPr>
              <w:rPr>
                <w:lang w:val="es-ES_tradnl"/>
              </w:rPr>
            </w:pPr>
          </w:p>
        </w:tc>
        <w:tc>
          <w:tcPr>
            <w:tcW w:w="3285" w:type="dxa"/>
          </w:tcPr>
          <w:p w:rsidR="00602DF0" w:rsidRDefault="00602DF0" w:rsidP="00602DF0">
            <w:pPr>
              <w:rPr>
                <w:lang w:val="es-ES_tradnl"/>
              </w:rPr>
            </w:pPr>
          </w:p>
        </w:tc>
      </w:tr>
      <w:tr w:rsidR="00602DF0" w:rsidRPr="00602DF0" w:rsidTr="00602DF0">
        <w:tc>
          <w:tcPr>
            <w:tcW w:w="3284" w:type="dxa"/>
          </w:tcPr>
          <w:p w:rsidR="00602DF0" w:rsidRDefault="00602DF0" w:rsidP="00602DF0">
            <w:pPr>
              <w:rPr>
                <w:lang w:val="es-ES_tradnl"/>
              </w:rPr>
            </w:pPr>
            <w:hyperlink r:id="rId8" w:history="1">
              <w:r w:rsidRPr="00E1188A">
                <w:rPr>
                  <w:rStyle w:val="Hyperlink"/>
                  <w:lang w:val="es-ES_tradnl"/>
                </w:rPr>
                <w:t>http://opencobol.add1tocobol.com/oc_gettingstarted_windows.html</w:t>
              </w:r>
            </w:hyperlink>
          </w:p>
        </w:tc>
        <w:tc>
          <w:tcPr>
            <w:tcW w:w="3285" w:type="dxa"/>
          </w:tcPr>
          <w:p w:rsidR="00602DF0" w:rsidRPr="00602DF0" w:rsidRDefault="00602DF0" w:rsidP="00602DF0">
            <w:pPr>
              <w:rPr>
                <w:lang w:val="en-US"/>
              </w:rPr>
            </w:pPr>
            <w:r w:rsidRPr="00602DF0">
              <w:rPr>
                <w:lang w:val="en-US"/>
              </w:rPr>
              <w:t>Getting started with Open cobol</w:t>
            </w:r>
          </w:p>
        </w:tc>
        <w:tc>
          <w:tcPr>
            <w:tcW w:w="3285" w:type="dxa"/>
          </w:tcPr>
          <w:p w:rsidR="00602DF0" w:rsidRPr="00602DF0" w:rsidRDefault="00602DF0" w:rsidP="00602DF0">
            <w:pPr>
              <w:rPr>
                <w:lang w:val="en-US"/>
              </w:rPr>
            </w:pPr>
            <w:r>
              <w:rPr>
                <w:lang w:val="en-US"/>
              </w:rPr>
              <w:t>15/03/15</w:t>
            </w:r>
          </w:p>
        </w:tc>
      </w:tr>
      <w:tr w:rsidR="00602DF0" w:rsidRPr="00602DF0" w:rsidTr="00602DF0">
        <w:tc>
          <w:tcPr>
            <w:tcW w:w="3284" w:type="dxa"/>
          </w:tcPr>
          <w:p w:rsidR="00602DF0" w:rsidRPr="00602DF0" w:rsidRDefault="00602DF0" w:rsidP="00602DF0">
            <w:pPr>
              <w:rPr>
                <w:lang w:val="en-US"/>
              </w:rPr>
            </w:pPr>
          </w:p>
        </w:tc>
        <w:tc>
          <w:tcPr>
            <w:tcW w:w="3285" w:type="dxa"/>
          </w:tcPr>
          <w:p w:rsidR="00602DF0" w:rsidRPr="00602DF0" w:rsidRDefault="00602DF0" w:rsidP="00602DF0">
            <w:pPr>
              <w:rPr>
                <w:lang w:val="en-US"/>
              </w:rPr>
            </w:pPr>
          </w:p>
        </w:tc>
        <w:tc>
          <w:tcPr>
            <w:tcW w:w="3285" w:type="dxa"/>
          </w:tcPr>
          <w:p w:rsidR="00602DF0" w:rsidRPr="00602DF0" w:rsidRDefault="00602DF0" w:rsidP="00602DF0">
            <w:pPr>
              <w:rPr>
                <w:lang w:val="en-US"/>
              </w:rPr>
            </w:pPr>
            <w:bookmarkStart w:id="1741" w:name="_GoBack"/>
            <w:bookmarkEnd w:id="1741"/>
          </w:p>
        </w:tc>
      </w:tr>
      <w:tr w:rsidR="00602DF0" w:rsidRPr="00602DF0" w:rsidTr="00602DF0">
        <w:tc>
          <w:tcPr>
            <w:tcW w:w="3284" w:type="dxa"/>
          </w:tcPr>
          <w:p w:rsidR="00602DF0" w:rsidRPr="00602DF0" w:rsidRDefault="00602DF0" w:rsidP="00602DF0">
            <w:pPr>
              <w:rPr>
                <w:lang w:val="en-US"/>
              </w:rPr>
            </w:pPr>
          </w:p>
        </w:tc>
        <w:tc>
          <w:tcPr>
            <w:tcW w:w="3285" w:type="dxa"/>
          </w:tcPr>
          <w:p w:rsidR="00602DF0" w:rsidRPr="00602DF0" w:rsidRDefault="00602DF0" w:rsidP="00602DF0">
            <w:pPr>
              <w:rPr>
                <w:lang w:val="en-US"/>
              </w:rPr>
            </w:pPr>
          </w:p>
        </w:tc>
        <w:tc>
          <w:tcPr>
            <w:tcW w:w="3285" w:type="dxa"/>
          </w:tcPr>
          <w:p w:rsidR="00602DF0" w:rsidRPr="00602DF0" w:rsidRDefault="00602DF0" w:rsidP="00602DF0">
            <w:pPr>
              <w:rPr>
                <w:lang w:val="en-US"/>
              </w:rPr>
            </w:pPr>
          </w:p>
        </w:tc>
      </w:tr>
      <w:tr w:rsidR="00602DF0" w:rsidRPr="00602DF0" w:rsidTr="00602DF0">
        <w:tc>
          <w:tcPr>
            <w:tcW w:w="3284" w:type="dxa"/>
          </w:tcPr>
          <w:p w:rsidR="00602DF0" w:rsidRPr="00602DF0" w:rsidRDefault="00602DF0" w:rsidP="00602DF0">
            <w:pPr>
              <w:rPr>
                <w:lang w:val="en-US"/>
              </w:rPr>
            </w:pPr>
          </w:p>
        </w:tc>
        <w:tc>
          <w:tcPr>
            <w:tcW w:w="3285" w:type="dxa"/>
          </w:tcPr>
          <w:p w:rsidR="00602DF0" w:rsidRPr="00602DF0" w:rsidRDefault="00602DF0" w:rsidP="00602DF0">
            <w:pPr>
              <w:rPr>
                <w:lang w:val="en-US"/>
              </w:rPr>
            </w:pPr>
          </w:p>
        </w:tc>
        <w:tc>
          <w:tcPr>
            <w:tcW w:w="3285" w:type="dxa"/>
          </w:tcPr>
          <w:p w:rsidR="00602DF0" w:rsidRPr="00602DF0" w:rsidRDefault="00602DF0" w:rsidP="00602DF0">
            <w:pPr>
              <w:rPr>
                <w:lang w:val="en-US"/>
              </w:rPr>
            </w:pPr>
          </w:p>
        </w:tc>
      </w:tr>
      <w:tr w:rsidR="00602DF0" w:rsidRPr="00602DF0" w:rsidTr="00602DF0">
        <w:tc>
          <w:tcPr>
            <w:tcW w:w="3284" w:type="dxa"/>
          </w:tcPr>
          <w:p w:rsidR="00602DF0" w:rsidRPr="00602DF0" w:rsidRDefault="00602DF0" w:rsidP="00602DF0">
            <w:pPr>
              <w:rPr>
                <w:lang w:val="en-US"/>
              </w:rPr>
            </w:pPr>
          </w:p>
        </w:tc>
        <w:tc>
          <w:tcPr>
            <w:tcW w:w="3285" w:type="dxa"/>
          </w:tcPr>
          <w:p w:rsidR="00602DF0" w:rsidRPr="00602DF0" w:rsidRDefault="00602DF0" w:rsidP="00602DF0">
            <w:pPr>
              <w:rPr>
                <w:lang w:val="en-US"/>
              </w:rPr>
            </w:pPr>
          </w:p>
        </w:tc>
        <w:tc>
          <w:tcPr>
            <w:tcW w:w="3285" w:type="dxa"/>
          </w:tcPr>
          <w:p w:rsidR="00602DF0" w:rsidRPr="00602DF0" w:rsidRDefault="00602DF0" w:rsidP="00602DF0">
            <w:pPr>
              <w:rPr>
                <w:lang w:val="en-US"/>
              </w:rPr>
            </w:pPr>
          </w:p>
        </w:tc>
      </w:tr>
      <w:tr w:rsidR="00602DF0" w:rsidRPr="00602DF0" w:rsidTr="00602DF0">
        <w:tc>
          <w:tcPr>
            <w:tcW w:w="3284" w:type="dxa"/>
          </w:tcPr>
          <w:p w:rsidR="00602DF0" w:rsidRPr="00602DF0" w:rsidRDefault="00602DF0" w:rsidP="00602DF0">
            <w:pPr>
              <w:rPr>
                <w:lang w:val="en-US"/>
              </w:rPr>
            </w:pPr>
          </w:p>
        </w:tc>
        <w:tc>
          <w:tcPr>
            <w:tcW w:w="3285" w:type="dxa"/>
          </w:tcPr>
          <w:p w:rsidR="00602DF0" w:rsidRPr="00602DF0" w:rsidRDefault="00602DF0" w:rsidP="00602DF0">
            <w:pPr>
              <w:rPr>
                <w:lang w:val="en-US"/>
              </w:rPr>
            </w:pPr>
          </w:p>
        </w:tc>
        <w:tc>
          <w:tcPr>
            <w:tcW w:w="3285" w:type="dxa"/>
          </w:tcPr>
          <w:p w:rsidR="00602DF0" w:rsidRPr="00602DF0" w:rsidRDefault="00602DF0" w:rsidP="00602DF0">
            <w:pPr>
              <w:rPr>
                <w:lang w:val="en-US"/>
              </w:rPr>
            </w:pPr>
          </w:p>
        </w:tc>
      </w:tr>
      <w:tr w:rsidR="00602DF0" w:rsidRPr="00602DF0" w:rsidTr="00602DF0">
        <w:tc>
          <w:tcPr>
            <w:tcW w:w="3284" w:type="dxa"/>
          </w:tcPr>
          <w:p w:rsidR="00602DF0" w:rsidRPr="00602DF0" w:rsidRDefault="00602DF0" w:rsidP="00602DF0">
            <w:pPr>
              <w:rPr>
                <w:lang w:val="en-US"/>
              </w:rPr>
            </w:pPr>
          </w:p>
        </w:tc>
        <w:tc>
          <w:tcPr>
            <w:tcW w:w="3285" w:type="dxa"/>
          </w:tcPr>
          <w:p w:rsidR="00602DF0" w:rsidRPr="00602DF0" w:rsidRDefault="00602DF0" w:rsidP="00602DF0">
            <w:pPr>
              <w:rPr>
                <w:lang w:val="en-US"/>
              </w:rPr>
            </w:pPr>
          </w:p>
        </w:tc>
        <w:tc>
          <w:tcPr>
            <w:tcW w:w="3285" w:type="dxa"/>
          </w:tcPr>
          <w:p w:rsidR="00602DF0" w:rsidRPr="00602DF0" w:rsidRDefault="00602DF0" w:rsidP="00602DF0">
            <w:pPr>
              <w:rPr>
                <w:lang w:val="en-US"/>
              </w:rPr>
            </w:pPr>
          </w:p>
        </w:tc>
      </w:tr>
    </w:tbl>
    <w:p w:rsidR="00602DF0" w:rsidRPr="00602DF0" w:rsidRDefault="00602DF0" w:rsidP="00602DF0">
      <w:pPr>
        <w:rPr>
          <w:ins w:id="1742" w:author="Javier Gonzalez" w:date="2013-06-10T12:22:00Z"/>
          <w:lang w:val="en-US"/>
        </w:rPr>
      </w:pPr>
    </w:p>
    <w:p w:rsidR="00220131" w:rsidRPr="00602DF0" w:rsidRDefault="00220131" w:rsidP="00220131">
      <w:pPr>
        <w:rPr>
          <w:lang w:val="en-US"/>
        </w:rPr>
      </w:pPr>
    </w:p>
    <w:sectPr w:rsidR="00220131" w:rsidRPr="00602DF0" w:rsidSect="00602DF0">
      <w:footerReference w:type="even" r:id="rId9"/>
      <w:pgSz w:w="12240" w:h="15840"/>
      <w:pgMar w:top="1418" w:right="95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E42" w:rsidRDefault="00CA6E42">
      <w:r>
        <w:separator/>
      </w:r>
    </w:p>
  </w:endnote>
  <w:endnote w:type="continuationSeparator" w:id="0">
    <w:p w:rsidR="00CA6E42" w:rsidRDefault="00CA6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1)">
    <w:altName w:val="Arial"/>
    <w:charset w:val="00"/>
    <w:family w:val="swiss"/>
    <w:pitch w:val="variable"/>
    <w:sig w:usb0="20007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Classic1"/>
      <w:tblW w:w="0" w:type="auto"/>
      <w:tblBorders>
        <w:top w:val="none" w:sz="0" w:space="0" w:color="auto"/>
        <w:bottom w:val="none" w:sz="0" w:space="0" w:color="auto"/>
      </w:tblBorders>
      <w:tblLook w:val="01E0" w:firstRow="1" w:lastRow="1" w:firstColumn="1" w:lastColumn="1" w:noHBand="0" w:noVBand="0"/>
    </w:tblPr>
    <w:tblGrid>
      <w:gridCol w:w="2391"/>
      <w:gridCol w:w="5473"/>
      <w:gridCol w:w="2000"/>
    </w:tblGrid>
    <w:tr w:rsidR="00F21B07" w:rsidTr="00384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bottom w:val="none" w:sz="0" w:space="0" w:color="auto"/>
            <w:right w:val="none" w:sz="0" w:space="0" w:color="auto"/>
          </w:tcBorders>
        </w:tcPr>
        <w:p w:rsidR="00F21B07" w:rsidRDefault="00F21B07" w:rsidP="0038487A">
          <w:pPr>
            <w:pStyle w:val="Footer"/>
            <w:pBdr>
              <w:top w:val="none" w:sz="0" w:space="0" w:color="auto"/>
            </w:pBdr>
            <w:rPr>
              <w:lang w:val="es-ES_tradnl"/>
            </w:rPr>
          </w:pPr>
        </w:p>
      </w:tc>
      <w:tc>
        <w:tcPr>
          <w:tcW w:w="5580" w:type="dxa"/>
          <w:tcBorders>
            <w:bottom w:val="none" w:sz="0" w:space="0" w:color="auto"/>
          </w:tcBorders>
        </w:tcPr>
        <w:p w:rsidR="00F21B07" w:rsidRPr="0092573A" w:rsidRDefault="00F21B07" w:rsidP="0092573A">
          <w:pPr>
            <w:jc w:val="cente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Análisis del diseño de aplicaciones</w:t>
          </w:r>
        </w:p>
      </w:tc>
      <w:tc>
        <w:tcPr>
          <w:cnfStyle w:val="000000001000" w:firstRow="0" w:lastRow="0" w:firstColumn="0" w:lastColumn="0" w:oddVBand="0" w:evenVBand="0" w:oddHBand="0" w:evenHBand="0" w:firstRowFirstColumn="0" w:firstRowLastColumn="1" w:lastRowFirstColumn="0" w:lastRowLastColumn="0"/>
          <w:tcW w:w="2034" w:type="dxa"/>
          <w:tcBorders>
            <w:bottom w:val="none" w:sz="0" w:space="0" w:color="auto"/>
          </w:tcBorders>
        </w:tcPr>
        <w:p w:rsidR="00F21B07" w:rsidRPr="0094283A" w:rsidRDefault="00F21B07" w:rsidP="0038487A">
          <w:pPr>
            <w:pStyle w:val="Footer"/>
            <w:jc w:val="right"/>
            <w:rPr>
              <w:b w:val="0"/>
              <w:lang w:val="es-ES_tradnl"/>
            </w:rPr>
          </w:pPr>
          <w:r w:rsidRPr="0094283A">
            <w:rPr>
              <w:b w:val="0"/>
              <w:lang w:val="es-ES_tradnl"/>
            </w:rPr>
            <w:t xml:space="preserve">Página </w:t>
          </w:r>
          <w:r w:rsidRPr="0094283A">
            <w:rPr>
              <w:rStyle w:val="PageNumber"/>
            </w:rPr>
            <w:fldChar w:fldCharType="begin"/>
          </w:r>
          <w:r w:rsidRPr="0094283A">
            <w:rPr>
              <w:rStyle w:val="PageNumber"/>
              <w:b w:val="0"/>
            </w:rPr>
            <w:instrText xml:space="preserve"> PAGE </w:instrText>
          </w:r>
          <w:r w:rsidRPr="0094283A">
            <w:rPr>
              <w:rStyle w:val="PageNumber"/>
            </w:rPr>
            <w:fldChar w:fldCharType="separate"/>
          </w:r>
          <w:r w:rsidR="00602DF0">
            <w:rPr>
              <w:rStyle w:val="PageNumber"/>
              <w:b w:val="0"/>
              <w:noProof/>
            </w:rPr>
            <w:t>14</w:t>
          </w:r>
          <w:r w:rsidRPr="0094283A">
            <w:rPr>
              <w:rStyle w:val="PageNumber"/>
            </w:rPr>
            <w:fldChar w:fldCharType="end"/>
          </w:r>
          <w:r w:rsidRPr="0094283A">
            <w:rPr>
              <w:rStyle w:val="PageNumber"/>
              <w:b w:val="0"/>
            </w:rPr>
            <w:t xml:space="preserve"> de </w:t>
          </w:r>
          <w:r w:rsidRPr="0094283A">
            <w:rPr>
              <w:rStyle w:val="PageNumber"/>
            </w:rPr>
            <w:fldChar w:fldCharType="begin"/>
          </w:r>
          <w:r w:rsidRPr="0094283A">
            <w:rPr>
              <w:rStyle w:val="PageNumber"/>
              <w:b w:val="0"/>
            </w:rPr>
            <w:instrText xml:space="preserve"> NUMPAGES </w:instrText>
          </w:r>
          <w:r w:rsidRPr="0094283A">
            <w:rPr>
              <w:rStyle w:val="PageNumber"/>
            </w:rPr>
            <w:fldChar w:fldCharType="separate"/>
          </w:r>
          <w:r w:rsidR="00602DF0">
            <w:rPr>
              <w:rStyle w:val="PageNumber"/>
              <w:b w:val="0"/>
              <w:noProof/>
            </w:rPr>
            <w:t>14</w:t>
          </w:r>
          <w:r w:rsidRPr="0094283A">
            <w:rPr>
              <w:rStyle w:val="PageNumber"/>
            </w:rPr>
            <w:fldChar w:fldCharType="end"/>
          </w:r>
        </w:p>
      </w:tc>
    </w:tr>
    <w:tr w:rsidR="00F21B07" w:rsidTr="0038487A">
      <w:tc>
        <w:tcPr>
          <w:cnfStyle w:val="001000000000" w:firstRow="0" w:lastRow="0" w:firstColumn="1" w:lastColumn="0" w:oddVBand="0" w:evenVBand="0" w:oddHBand="0" w:evenHBand="0" w:firstRowFirstColumn="0" w:firstRowLastColumn="0" w:lastRowFirstColumn="0" w:lastRowLastColumn="0"/>
          <w:tcW w:w="2448" w:type="dxa"/>
          <w:tcBorders>
            <w:right w:val="none" w:sz="0" w:space="0" w:color="auto"/>
          </w:tcBorders>
        </w:tcPr>
        <w:p w:rsidR="00F21B07" w:rsidRDefault="00F21B07" w:rsidP="0038487A">
          <w:pPr>
            <w:pStyle w:val="Footer"/>
            <w:pBdr>
              <w:top w:val="none" w:sz="0" w:space="0" w:color="auto"/>
            </w:pBdr>
            <w:rPr>
              <w:lang w:val="es-ES_tradnl"/>
            </w:rPr>
          </w:pPr>
        </w:p>
      </w:tc>
      <w:tc>
        <w:tcPr>
          <w:tcW w:w="5580" w:type="dxa"/>
        </w:tcPr>
        <w:p w:rsidR="00F21B07" w:rsidRDefault="00F21B07" w:rsidP="0038487A">
          <w:pPr>
            <w:pStyle w:val="Footer"/>
            <w:pBdr>
              <w:top w:val="none" w:sz="0" w:space="0" w:color="auto"/>
            </w:pBdr>
            <w:cnfStyle w:val="000000000000" w:firstRow="0" w:lastRow="0" w:firstColumn="0" w:lastColumn="0" w:oddVBand="0" w:evenVBand="0" w:oddHBand="0" w:evenHBand="0" w:firstRowFirstColumn="0" w:firstRowLastColumn="0" w:lastRowFirstColumn="0" w:lastRowLastColumn="0"/>
            <w:rPr>
              <w:lang w:val="es-ES_tradnl"/>
            </w:rPr>
          </w:pPr>
        </w:p>
      </w:tc>
      <w:tc>
        <w:tcPr>
          <w:tcW w:w="2034" w:type="dxa"/>
        </w:tcPr>
        <w:p w:rsidR="00F21B07" w:rsidRDefault="00F21B07" w:rsidP="0038487A">
          <w:pPr>
            <w:pStyle w:val="Footer"/>
            <w:jc w:val="right"/>
            <w:cnfStyle w:val="000000000000" w:firstRow="0" w:lastRow="0" w:firstColumn="0" w:lastColumn="0" w:oddVBand="0" w:evenVBand="0" w:oddHBand="0" w:evenHBand="0" w:firstRowFirstColumn="0" w:firstRowLastColumn="0" w:lastRowFirstColumn="0" w:lastRowLastColumn="0"/>
            <w:rPr>
              <w:lang w:val="es-ES_tradnl"/>
            </w:rPr>
          </w:pPr>
        </w:p>
      </w:tc>
    </w:tr>
    <w:tr w:rsidR="00F21B07" w:rsidTr="0038487A">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0062" w:type="dxa"/>
          <w:gridSpan w:val="3"/>
          <w:tcBorders>
            <w:top w:val="none" w:sz="0" w:space="0" w:color="auto"/>
            <w:right w:val="none" w:sz="0" w:space="0" w:color="auto"/>
          </w:tcBorders>
        </w:tcPr>
        <w:p w:rsidR="00F21B07" w:rsidRDefault="00F21B07" w:rsidP="0038487A">
          <w:pPr>
            <w:pStyle w:val="Footer"/>
            <w:jc w:val="right"/>
            <w:rPr>
              <w:lang w:val="es-ES_tradnl"/>
            </w:rPr>
          </w:pPr>
        </w:p>
      </w:tc>
    </w:tr>
  </w:tbl>
  <w:p w:rsidR="00F21B07" w:rsidRPr="007C33D6" w:rsidRDefault="00F21B07" w:rsidP="0094283A">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E42" w:rsidRDefault="00CA6E42">
      <w:r>
        <w:separator/>
      </w:r>
    </w:p>
  </w:footnote>
  <w:footnote w:type="continuationSeparator" w:id="0">
    <w:p w:rsidR="00CA6E42" w:rsidRDefault="00CA6E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65922116"/>
    <w:lvl w:ilvl="0">
      <w:start w:val="1"/>
      <w:numFmt w:val="decimal"/>
      <w:pStyle w:val="ListNumber2"/>
      <w:lvlText w:val="%1."/>
      <w:lvlJc w:val="left"/>
      <w:pPr>
        <w:tabs>
          <w:tab w:val="num" w:pos="643"/>
        </w:tabs>
        <w:ind w:left="643" w:hanging="360"/>
      </w:pPr>
    </w:lvl>
  </w:abstractNum>
  <w:abstractNum w:abstractNumId="1">
    <w:nsid w:val="FFFFFF81"/>
    <w:multiLevelType w:val="singleLevel"/>
    <w:tmpl w:val="3A58A606"/>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FFFF82"/>
    <w:multiLevelType w:val="singleLevel"/>
    <w:tmpl w:val="59CE9E3A"/>
    <w:lvl w:ilvl="0">
      <w:start w:val="1"/>
      <w:numFmt w:val="bullet"/>
      <w:pStyle w:val="ListBullet3"/>
      <w:lvlText w:val=""/>
      <w:lvlJc w:val="left"/>
      <w:pPr>
        <w:tabs>
          <w:tab w:val="num" w:pos="851"/>
        </w:tabs>
        <w:ind w:left="851" w:hanging="285"/>
      </w:pPr>
      <w:rPr>
        <w:rFonts w:ascii="Symbol" w:hAnsi="Symbol" w:hint="default"/>
      </w:rPr>
    </w:lvl>
  </w:abstractNum>
  <w:abstractNum w:abstractNumId="3">
    <w:nsid w:val="FFFFFF83"/>
    <w:multiLevelType w:val="singleLevel"/>
    <w:tmpl w:val="9E22FA06"/>
    <w:lvl w:ilvl="0">
      <w:start w:val="1"/>
      <w:numFmt w:val="bullet"/>
      <w:pStyle w:val="ListBullet2"/>
      <w:lvlText w:val=""/>
      <w:lvlJc w:val="left"/>
      <w:pPr>
        <w:tabs>
          <w:tab w:val="num" w:pos="567"/>
        </w:tabs>
        <w:ind w:left="567" w:hanging="283"/>
      </w:pPr>
      <w:rPr>
        <w:rFonts w:ascii="Symbol" w:hAnsi="Symbol" w:hint="default"/>
      </w:rPr>
    </w:lvl>
  </w:abstractNum>
  <w:abstractNum w:abstractNumId="4">
    <w:nsid w:val="FFFFFF88"/>
    <w:multiLevelType w:val="singleLevel"/>
    <w:tmpl w:val="6554AA14"/>
    <w:lvl w:ilvl="0">
      <w:start w:val="1"/>
      <w:numFmt w:val="decimal"/>
      <w:pStyle w:val="ListNumber"/>
      <w:lvlText w:val="%1."/>
      <w:lvlJc w:val="left"/>
      <w:pPr>
        <w:tabs>
          <w:tab w:val="num" w:pos="360"/>
        </w:tabs>
        <w:ind w:left="360" w:hanging="360"/>
      </w:pPr>
    </w:lvl>
  </w:abstractNum>
  <w:abstractNum w:abstractNumId="5">
    <w:nsid w:val="FFFFFF89"/>
    <w:multiLevelType w:val="singleLevel"/>
    <w:tmpl w:val="A18CDFEC"/>
    <w:lvl w:ilvl="0">
      <w:start w:val="1"/>
      <w:numFmt w:val="bullet"/>
      <w:pStyle w:val="ListBullet"/>
      <w:lvlText w:val=""/>
      <w:lvlJc w:val="left"/>
      <w:pPr>
        <w:tabs>
          <w:tab w:val="num" w:pos="284"/>
        </w:tabs>
        <w:ind w:left="284" w:hanging="284"/>
      </w:pPr>
      <w:rPr>
        <w:rFonts w:ascii="Symbol" w:hAnsi="Symbol" w:hint="default"/>
      </w:rPr>
    </w:lvl>
  </w:abstractNum>
  <w:abstractNum w:abstractNumId="6">
    <w:nsid w:val="FFFFFFFB"/>
    <w:multiLevelType w:val="multilevel"/>
    <w:tmpl w:val="85E63086"/>
    <w:lvl w:ilvl="0">
      <w:start w:val="1"/>
      <w:numFmt w:val="decimal"/>
      <w:lvlText w:val="A.%1."/>
      <w:lvlJc w:val="left"/>
      <w:pPr>
        <w:tabs>
          <w:tab w:val="num" w:pos="0"/>
        </w:tabs>
        <w:ind w:left="0" w:firstLine="0"/>
      </w:pPr>
      <w:rPr>
        <w:rFonts w:hint="default"/>
      </w:rPr>
    </w:lvl>
    <w:lvl w:ilvl="1">
      <w:start w:val="1"/>
      <w:numFmt w:val="decimal"/>
      <w:lvlText w:val="A.%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nsid w:val="030923E6"/>
    <w:multiLevelType w:val="multilevel"/>
    <w:tmpl w:val="C0D8D638"/>
    <w:lvl w:ilvl="0">
      <w:start w:val="1"/>
      <w:numFmt w:val="decimal"/>
      <w:lvlText w:val="A.%1"/>
      <w:lvlJc w:val="left"/>
      <w:pPr>
        <w:tabs>
          <w:tab w:val="num" w:pos="0"/>
        </w:tabs>
        <w:ind w:left="0" w:firstLine="0"/>
      </w:pPr>
      <w:rPr>
        <w:rFonts w:hint="default"/>
      </w:rPr>
    </w:lvl>
    <w:lvl w:ilvl="1">
      <w:start w:val="1"/>
      <w:numFmt w:val="decimal"/>
      <w:pStyle w:val="Anexo2"/>
      <w:lvlText w:val="A.%1.%2"/>
      <w:lvlJc w:val="left"/>
      <w:pPr>
        <w:tabs>
          <w:tab w:val="num" w:pos="0"/>
        </w:tabs>
        <w:ind w:left="0" w:firstLine="0"/>
      </w:pPr>
      <w:rPr>
        <w:rFonts w:hint="default"/>
      </w:rPr>
    </w:lvl>
    <w:lvl w:ilvl="2">
      <w:start w:val="1"/>
      <w:numFmt w:val="decimal"/>
      <w:isLg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8">
    <w:nsid w:val="073F2DA7"/>
    <w:multiLevelType w:val="hybridMultilevel"/>
    <w:tmpl w:val="5C6E7E9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0DF070FA"/>
    <w:multiLevelType w:val="hybridMultilevel"/>
    <w:tmpl w:val="11B49278"/>
    <w:lvl w:ilvl="0" w:tplc="0C0A0005">
      <w:start w:val="1"/>
      <w:numFmt w:val="bullet"/>
      <w:lvlText w:val=""/>
      <w:lvlJc w:val="left"/>
      <w:pPr>
        <w:tabs>
          <w:tab w:val="num" w:pos="784"/>
        </w:tabs>
        <w:ind w:left="784" w:hanging="360"/>
      </w:pPr>
      <w:rPr>
        <w:rFonts w:ascii="Wingdings" w:hAnsi="Wingdings" w:hint="default"/>
      </w:rPr>
    </w:lvl>
    <w:lvl w:ilvl="1" w:tplc="0C0A0003" w:tentative="1">
      <w:start w:val="1"/>
      <w:numFmt w:val="bullet"/>
      <w:lvlText w:val="o"/>
      <w:lvlJc w:val="left"/>
      <w:pPr>
        <w:tabs>
          <w:tab w:val="num" w:pos="1504"/>
        </w:tabs>
        <w:ind w:left="1504" w:hanging="360"/>
      </w:pPr>
      <w:rPr>
        <w:rFonts w:ascii="Courier New" w:hAnsi="Courier New" w:hint="default"/>
      </w:rPr>
    </w:lvl>
    <w:lvl w:ilvl="2" w:tplc="0C0A0005" w:tentative="1">
      <w:start w:val="1"/>
      <w:numFmt w:val="bullet"/>
      <w:lvlText w:val=""/>
      <w:lvlJc w:val="left"/>
      <w:pPr>
        <w:tabs>
          <w:tab w:val="num" w:pos="2224"/>
        </w:tabs>
        <w:ind w:left="2224" w:hanging="360"/>
      </w:pPr>
      <w:rPr>
        <w:rFonts w:ascii="Wingdings" w:hAnsi="Wingdings" w:hint="default"/>
      </w:rPr>
    </w:lvl>
    <w:lvl w:ilvl="3" w:tplc="0C0A0001" w:tentative="1">
      <w:start w:val="1"/>
      <w:numFmt w:val="bullet"/>
      <w:lvlText w:val=""/>
      <w:lvlJc w:val="left"/>
      <w:pPr>
        <w:tabs>
          <w:tab w:val="num" w:pos="2944"/>
        </w:tabs>
        <w:ind w:left="2944" w:hanging="360"/>
      </w:pPr>
      <w:rPr>
        <w:rFonts w:ascii="Symbol" w:hAnsi="Symbol" w:hint="default"/>
      </w:rPr>
    </w:lvl>
    <w:lvl w:ilvl="4" w:tplc="0C0A0003" w:tentative="1">
      <w:start w:val="1"/>
      <w:numFmt w:val="bullet"/>
      <w:lvlText w:val="o"/>
      <w:lvlJc w:val="left"/>
      <w:pPr>
        <w:tabs>
          <w:tab w:val="num" w:pos="3664"/>
        </w:tabs>
        <w:ind w:left="3664" w:hanging="360"/>
      </w:pPr>
      <w:rPr>
        <w:rFonts w:ascii="Courier New" w:hAnsi="Courier New" w:hint="default"/>
      </w:rPr>
    </w:lvl>
    <w:lvl w:ilvl="5" w:tplc="0C0A0005" w:tentative="1">
      <w:start w:val="1"/>
      <w:numFmt w:val="bullet"/>
      <w:lvlText w:val=""/>
      <w:lvlJc w:val="left"/>
      <w:pPr>
        <w:tabs>
          <w:tab w:val="num" w:pos="4384"/>
        </w:tabs>
        <w:ind w:left="4384" w:hanging="360"/>
      </w:pPr>
      <w:rPr>
        <w:rFonts w:ascii="Wingdings" w:hAnsi="Wingdings" w:hint="default"/>
      </w:rPr>
    </w:lvl>
    <w:lvl w:ilvl="6" w:tplc="0C0A0001" w:tentative="1">
      <w:start w:val="1"/>
      <w:numFmt w:val="bullet"/>
      <w:lvlText w:val=""/>
      <w:lvlJc w:val="left"/>
      <w:pPr>
        <w:tabs>
          <w:tab w:val="num" w:pos="5104"/>
        </w:tabs>
        <w:ind w:left="5104" w:hanging="360"/>
      </w:pPr>
      <w:rPr>
        <w:rFonts w:ascii="Symbol" w:hAnsi="Symbol" w:hint="default"/>
      </w:rPr>
    </w:lvl>
    <w:lvl w:ilvl="7" w:tplc="0C0A0003" w:tentative="1">
      <w:start w:val="1"/>
      <w:numFmt w:val="bullet"/>
      <w:lvlText w:val="o"/>
      <w:lvlJc w:val="left"/>
      <w:pPr>
        <w:tabs>
          <w:tab w:val="num" w:pos="5824"/>
        </w:tabs>
        <w:ind w:left="5824" w:hanging="360"/>
      </w:pPr>
      <w:rPr>
        <w:rFonts w:ascii="Courier New" w:hAnsi="Courier New" w:hint="default"/>
      </w:rPr>
    </w:lvl>
    <w:lvl w:ilvl="8" w:tplc="0C0A0005" w:tentative="1">
      <w:start w:val="1"/>
      <w:numFmt w:val="bullet"/>
      <w:lvlText w:val=""/>
      <w:lvlJc w:val="left"/>
      <w:pPr>
        <w:tabs>
          <w:tab w:val="num" w:pos="6544"/>
        </w:tabs>
        <w:ind w:left="6544" w:hanging="360"/>
      </w:pPr>
      <w:rPr>
        <w:rFonts w:ascii="Wingdings" w:hAnsi="Wingdings" w:hint="default"/>
      </w:rPr>
    </w:lvl>
  </w:abstractNum>
  <w:abstractNum w:abstractNumId="10">
    <w:nsid w:val="125873DA"/>
    <w:multiLevelType w:val="multilevel"/>
    <w:tmpl w:val="0060D29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4"/>
        </w:tabs>
        <w:ind w:left="574" w:hanging="432"/>
      </w:pPr>
      <w:rPr>
        <w:rFonts w:hint="default"/>
      </w:rPr>
    </w:lvl>
    <w:lvl w:ilvl="2">
      <w:start w:val="1"/>
      <w:numFmt w:val="decimal"/>
      <w:pStyle w:val="StyleHeading3LeftBefore2125pt"/>
      <w:lvlText w:val="%1.%2.%3."/>
      <w:lvlJc w:val="left"/>
      <w:pPr>
        <w:tabs>
          <w:tab w:val="num" w:pos="1430"/>
        </w:tabs>
        <w:ind w:left="1214" w:hanging="504"/>
      </w:pPr>
      <w:rPr>
        <w:rFonts w:hint="default"/>
      </w:rPr>
    </w:lvl>
    <w:lvl w:ilvl="3">
      <w:start w:val="1"/>
      <w:numFmt w:val="decimal"/>
      <w:lvlText w:val="%1.%2.%3.%4."/>
      <w:lvlJc w:val="left"/>
      <w:pPr>
        <w:tabs>
          <w:tab w:val="num" w:pos="720"/>
        </w:tabs>
        <w:ind w:left="648" w:hanging="648"/>
      </w:pPr>
      <w:rPr>
        <w:rFonts w:hint="default"/>
        <w:color w:val="1F497D"/>
        <w:lang w:val="es-ES"/>
      </w:rPr>
    </w:lvl>
    <w:lvl w:ilvl="4">
      <w:start w:val="1"/>
      <w:numFmt w:val="decimal"/>
      <w:lvlText w:val="%1.%2.%3.%4.%5."/>
      <w:lvlJc w:val="left"/>
      <w:pPr>
        <w:tabs>
          <w:tab w:val="num" w:pos="1648"/>
        </w:tabs>
        <w:ind w:left="1360"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8F64FB2"/>
    <w:multiLevelType w:val="hybridMultilevel"/>
    <w:tmpl w:val="595A339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18F94524"/>
    <w:multiLevelType w:val="hybridMultilevel"/>
    <w:tmpl w:val="8906413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1BBE0E6B"/>
    <w:multiLevelType w:val="hybridMultilevel"/>
    <w:tmpl w:val="C4FA38A8"/>
    <w:lvl w:ilvl="0" w:tplc="98521818">
      <w:start w:val="1"/>
      <w:numFmt w:val="lowerLetter"/>
      <w:lvlText w:val="%1."/>
      <w:lvlJc w:val="left"/>
      <w:pPr>
        <w:tabs>
          <w:tab w:val="num" w:pos="1080"/>
        </w:tabs>
        <w:ind w:left="1080" w:hanging="360"/>
      </w:pPr>
      <w:rPr>
        <w:rFonts w:hint="default"/>
        <w:caps w:val="0"/>
        <w:kern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1CA4751E"/>
    <w:multiLevelType w:val="hybridMultilevel"/>
    <w:tmpl w:val="6CB24A06"/>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214A50C3"/>
    <w:multiLevelType w:val="hybridMultilevel"/>
    <w:tmpl w:val="1EFE552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248129B3"/>
    <w:multiLevelType w:val="multilevel"/>
    <w:tmpl w:val="D1CC21E8"/>
    <w:lvl w:ilvl="0">
      <w:start w:val="1"/>
      <w:numFmt w:val="decimal"/>
      <w:lvlText w:val="A.%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isLg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7">
    <w:nsid w:val="284F0BBA"/>
    <w:multiLevelType w:val="hybridMultilevel"/>
    <w:tmpl w:val="DE3672F0"/>
    <w:lvl w:ilvl="0" w:tplc="82625672">
      <w:start w:val="1"/>
      <w:numFmt w:val="bullet"/>
      <w:pStyle w:val="Bulleted2"/>
      <w:lvlText w:val=""/>
      <w:lvlJc w:val="left"/>
      <w:pPr>
        <w:tabs>
          <w:tab w:val="num" w:pos="851"/>
        </w:tabs>
        <w:ind w:left="851" w:hanging="284"/>
      </w:pPr>
      <w:rPr>
        <w:rFonts w:ascii="Symbol" w:hAnsi="Symbol" w:hint="default"/>
      </w:rPr>
    </w:lvl>
    <w:lvl w:ilvl="1" w:tplc="040A0003" w:tentative="1">
      <w:start w:val="1"/>
      <w:numFmt w:val="bullet"/>
      <w:lvlText w:val="o"/>
      <w:lvlJc w:val="left"/>
      <w:pPr>
        <w:tabs>
          <w:tab w:val="num" w:pos="2859"/>
        </w:tabs>
        <w:ind w:left="2859" w:hanging="360"/>
      </w:pPr>
      <w:rPr>
        <w:rFonts w:ascii="Courier New" w:hAnsi="Courier New" w:cs="Courier New" w:hint="default"/>
      </w:rPr>
    </w:lvl>
    <w:lvl w:ilvl="2" w:tplc="040A0005" w:tentative="1">
      <w:start w:val="1"/>
      <w:numFmt w:val="bullet"/>
      <w:lvlText w:val=""/>
      <w:lvlJc w:val="left"/>
      <w:pPr>
        <w:tabs>
          <w:tab w:val="num" w:pos="3579"/>
        </w:tabs>
        <w:ind w:left="3579" w:hanging="360"/>
      </w:pPr>
      <w:rPr>
        <w:rFonts w:ascii="Wingdings" w:hAnsi="Wingdings" w:hint="default"/>
      </w:rPr>
    </w:lvl>
    <w:lvl w:ilvl="3" w:tplc="040A0001" w:tentative="1">
      <w:start w:val="1"/>
      <w:numFmt w:val="bullet"/>
      <w:lvlText w:val=""/>
      <w:lvlJc w:val="left"/>
      <w:pPr>
        <w:tabs>
          <w:tab w:val="num" w:pos="4299"/>
        </w:tabs>
        <w:ind w:left="4299" w:hanging="360"/>
      </w:pPr>
      <w:rPr>
        <w:rFonts w:ascii="Symbol" w:hAnsi="Symbol" w:hint="default"/>
      </w:rPr>
    </w:lvl>
    <w:lvl w:ilvl="4" w:tplc="040A0003" w:tentative="1">
      <w:start w:val="1"/>
      <w:numFmt w:val="bullet"/>
      <w:lvlText w:val="o"/>
      <w:lvlJc w:val="left"/>
      <w:pPr>
        <w:tabs>
          <w:tab w:val="num" w:pos="5019"/>
        </w:tabs>
        <w:ind w:left="5019" w:hanging="360"/>
      </w:pPr>
      <w:rPr>
        <w:rFonts w:ascii="Courier New" w:hAnsi="Courier New" w:cs="Courier New" w:hint="default"/>
      </w:rPr>
    </w:lvl>
    <w:lvl w:ilvl="5" w:tplc="040A0005" w:tentative="1">
      <w:start w:val="1"/>
      <w:numFmt w:val="bullet"/>
      <w:lvlText w:val=""/>
      <w:lvlJc w:val="left"/>
      <w:pPr>
        <w:tabs>
          <w:tab w:val="num" w:pos="5739"/>
        </w:tabs>
        <w:ind w:left="5739" w:hanging="360"/>
      </w:pPr>
      <w:rPr>
        <w:rFonts w:ascii="Wingdings" w:hAnsi="Wingdings" w:hint="default"/>
      </w:rPr>
    </w:lvl>
    <w:lvl w:ilvl="6" w:tplc="040A0001" w:tentative="1">
      <w:start w:val="1"/>
      <w:numFmt w:val="bullet"/>
      <w:lvlText w:val=""/>
      <w:lvlJc w:val="left"/>
      <w:pPr>
        <w:tabs>
          <w:tab w:val="num" w:pos="6459"/>
        </w:tabs>
        <w:ind w:left="6459" w:hanging="360"/>
      </w:pPr>
      <w:rPr>
        <w:rFonts w:ascii="Symbol" w:hAnsi="Symbol" w:hint="default"/>
      </w:rPr>
    </w:lvl>
    <w:lvl w:ilvl="7" w:tplc="040A0003" w:tentative="1">
      <w:start w:val="1"/>
      <w:numFmt w:val="bullet"/>
      <w:lvlText w:val="o"/>
      <w:lvlJc w:val="left"/>
      <w:pPr>
        <w:tabs>
          <w:tab w:val="num" w:pos="7179"/>
        </w:tabs>
        <w:ind w:left="7179" w:hanging="360"/>
      </w:pPr>
      <w:rPr>
        <w:rFonts w:ascii="Courier New" w:hAnsi="Courier New" w:cs="Courier New" w:hint="default"/>
      </w:rPr>
    </w:lvl>
    <w:lvl w:ilvl="8" w:tplc="040A0005" w:tentative="1">
      <w:start w:val="1"/>
      <w:numFmt w:val="bullet"/>
      <w:lvlText w:val=""/>
      <w:lvlJc w:val="left"/>
      <w:pPr>
        <w:tabs>
          <w:tab w:val="num" w:pos="7899"/>
        </w:tabs>
        <w:ind w:left="7899" w:hanging="360"/>
      </w:pPr>
      <w:rPr>
        <w:rFonts w:ascii="Wingdings" w:hAnsi="Wingdings" w:hint="default"/>
      </w:rPr>
    </w:lvl>
  </w:abstractNum>
  <w:abstractNum w:abstractNumId="18">
    <w:nsid w:val="2D666952"/>
    <w:multiLevelType w:val="hybridMultilevel"/>
    <w:tmpl w:val="976A2BE0"/>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2E745F5D"/>
    <w:multiLevelType w:val="hybridMultilevel"/>
    <w:tmpl w:val="65AE51FE"/>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41B21BD8"/>
    <w:multiLevelType w:val="hybridMultilevel"/>
    <w:tmpl w:val="E91C8C10"/>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1">
    <w:nsid w:val="45AB7CC3"/>
    <w:multiLevelType w:val="hybridMultilevel"/>
    <w:tmpl w:val="533A48E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847125A"/>
    <w:multiLevelType w:val="hybridMultilevel"/>
    <w:tmpl w:val="776844F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87619FC"/>
    <w:multiLevelType w:val="hybridMultilevel"/>
    <w:tmpl w:val="1AB4DE7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8FD5BEC"/>
    <w:multiLevelType w:val="hybridMultilevel"/>
    <w:tmpl w:val="877299A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49225DDA"/>
    <w:multiLevelType w:val="hybridMultilevel"/>
    <w:tmpl w:val="00C4B528"/>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49AB5A59"/>
    <w:multiLevelType w:val="hybridMultilevel"/>
    <w:tmpl w:val="C032E64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4A2B0B09"/>
    <w:multiLevelType w:val="multilevel"/>
    <w:tmpl w:val="42646F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nsid w:val="4B570790"/>
    <w:multiLevelType w:val="hybridMultilevel"/>
    <w:tmpl w:val="AB6843C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4D3530B3"/>
    <w:multiLevelType w:val="multilevel"/>
    <w:tmpl w:val="0D24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B0776A"/>
    <w:multiLevelType w:val="hybridMultilevel"/>
    <w:tmpl w:val="151AFFAC"/>
    <w:lvl w:ilvl="0" w:tplc="F3D26F74">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4F6F168B"/>
    <w:multiLevelType w:val="hybridMultilevel"/>
    <w:tmpl w:val="327C210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0F92CA8"/>
    <w:multiLevelType w:val="hybridMultilevel"/>
    <w:tmpl w:val="C212DC6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52FF5A95"/>
    <w:multiLevelType w:val="hybridMultilevel"/>
    <w:tmpl w:val="BE98553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53181213"/>
    <w:multiLevelType w:val="hybridMultilevel"/>
    <w:tmpl w:val="283AC7CC"/>
    <w:lvl w:ilvl="0" w:tplc="0C0A0001">
      <w:start w:val="1"/>
      <w:numFmt w:val="bullet"/>
      <w:lvlText w:val=""/>
      <w:lvlJc w:val="left"/>
      <w:pPr>
        <w:tabs>
          <w:tab w:val="num" w:pos="914"/>
        </w:tabs>
        <w:ind w:left="914" w:hanging="360"/>
      </w:pPr>
      <w:rPr>
        <w:rFonts w:ascii="Symbol" w:hAnsi="Symbol" w:hint="default"/>
      </w:rPr>
    </w:lvl>
    <w:lvl w:ilvl="1" w:tplc="0C0A0003" w:tentative="1">
      <w:start w:val="1"/>
      <w:numFmt w:val="bullet"/>
      <w:lvlText w:val="o"/>
      <w:lvlJc w:val="left"/>
      <w:pPr>
        <w:tabs>
          <w:tab w:val="num" w:pos="1634"/>
        </w:tabs>
        <w:ind w:left="1634" w:hanging="360"/>
      </w:pPr>
      <w:rPr>
        <w:rFonts w:ascii="Courier New" w:hAnsi="Courier New" w:cs="Courier New" w:hint="default"/>
      </w:rPr>
    </w:lvl>
    <w:lvl w:ilvl="2" w:tplc="0C0A0005" w:tentative="1">
      <w:start w:val="1"/>
      <w:numFmt w:val="bullet"/>
      <w:lvlText w:val=""/>
      <w:lvlJc w:val="left"/>
      <w:pPr>
        <w:tabs>
          <w:tab w:val="num" w:pos="2354"/>
        </w:tabs>
        <w:ind w:left="2354" w:hanging="360"/>
      </w:pPr>
      <w:rPr>
        <w:rFonts w:ascii="Wingdings" w:hAnsi="Wingdings" w:hint="default"/>
      </w:rPr>
    </w:lvl>
    <w:lvl w:ilvl="3" w:tplc="0C0A0001" w:tentative="1">
      <w:start w:val="1"/>
      <w:numFmt w:val="bullet"/>
      <w:lvlText w:val=""/>
      <w:lvlJc w:val="left"/>
      <w:pPr>
        <w:tabs>
          <w:tab w:val="num" w:pos="3074"/>
        </w:tabs>
        <w:ind w:left="3074" w:hanging="360"/>
      </w:pPr>
      <w:rPr>
        <w:rFonts w:ascii="Symbol" w:hAnsi="Symbol" w:hint="default"/>
      </w:rPr>
    </w:lvl>
    <w:lvl w:ilvl="4" w:tplc="0C0A0003" w:tentative="1">
      <w:start w:val="1"/>
      <w:numFmt w:val="bullet"/>
      <w:lvlText w:val="o"/>
      <w:lvlJc w:val="left"/>
      <w:pPr>
        <w:tabs>
          <w:tab w:val="num" w:pos="3794"/>
        </w:tabs>
        <w:ind w:left="3794" w:hanging="360"/>
      </w:pPr>
      <w:rPr>
        <w:rFonts w:ascii="Courier New" w:hAnsi="Courier New" w:cs="Courier New" w:hint="default"/>
      </w:rPr>
    </w:lvl>
    <w:lvl w:ilvl="5" w:tplc="0C0A0005" w:tentative="1">
      <w:start w:val="1"/>
      <w:numFmt w:val="bullet"/>
      <w:lvlText w:val=""/>
      <w:lvlJc w:val="left"/>
      <w:pPr>
        <w:tabs>
          <w:tab w:val="num" w:pos="4514"/>
        </w:tabs>
        <w:ind w:left="4514" w:hanging="360"/>
      </w:pPr>
      <w:rPr>
        <w:rFonts w:ascii="Wingdings" w:hAnsi="Wingdings" w:hint="default"/>
      </w:rPr>
    </w:lvl>
    <w:lvl w:ilvl="6" w:tplc="0C0A0001" w:tentative="1">
      <w:start w:val="1"/>
      <w:numFmt w:val="bullet"/>
      <w:lvlText w:val=""/>
      <w:lvlJc w:val="left"/>
      <w:pPr>
        <w:tabs>
          <w:tab w:val="num" w:pos="5234"/>
        </w:tabs>
        <w:ind w:left="5234" w:hanging="360"/>
      </w:pPr>
      <w:rPr>
        <w:rFonts w:ascii="Symbol" w:hAnsi="Symbol" w:hint="default"/>
      </w:rPr>
    </w:lvl>
    <w:lvl w:ilvl="7" w:tplc="0C0A0003" w:tentative="1">
      <w:start w:val="1"/>
      <w:numFmt w:val="bullet"/>
      <w:lvlText w:val="o"/>
      <w:lvlJc w:val="left"/>
      <w:pPr>
        <w:tabs>
          <w:tab w:val="num" w:pos="5954"/>
        </w:tabs>
        <w:ind w:left="5954" w:hanging="360"/>
      </w:pPr>
      <w:rPr>
        <w:rFonts w:ascii="Courier New" w:hAnsi="Courier New" w:cs="Courier New" w:hint="default"/>
      </w:rPr>
    </w:lvl>
    <w:lvl w:ilvl="8" w:tplc="0C0A0005" w:tentative="1">
      <w:start w:val="1"/>
      <w:numFmt w:val="bullet"/>
      <w:lvlText w:val=""/>
      <w:lvlJc w:val="left"/>
      <w:pPr>
        <w:tabs>
          <w:tab w:val="num" w:pos="6674"/>
        </w:tabs>
        <w:ind w:left="6674" w:hanging="360"/>
      </w:pPr>
      <w:rPr>
        <w:rFonts w:ascii="Wingdings" w:hAnsi="Wingdings" w:hint="default"/>
      </w:rPr>
    </w:lvl>
  </w:abstractNum>
  <w:abstractNum w:abstractNumId="35">
    <w:nsid w:val="537457C0"/>
    <w:multiLevelType w:val="hybridMultilevel"/>
    <w:tmpl w:val="50B244F6"/>
    <w:lvl w:ilvl="0" w:tplc="0C0A0005">
      <w:start w:val="1"/>
      <w:numFmt w:val="bullet"/>
      <w:lvlText w:val=""/>
      <w:lvlJc w:val="left"/>
      <w:pPr>
        <w:tabs>
          <w:tab w:val="num" w:pos="784"/>
        </w:tabs>
        <w:ind w:left="784" w:hanging="360"/>
      </w:pPr>
      <w:rPr>
        <w:rFonts w:ascii="Wingdings" w:hAnsi="Wingdings" w:hint="default"/>
      </w:rPr>
    </w:lvl>
    <w:lvl w:ilvl="1" w:tplc="0C0A0003" w:tentative="1">
      <w:start w:val="1"/>
      <w:numFmt w:val="bullet"/>
      <w:lvlText w:val="o"/>
      <w:lvlJc w:val="left"/>
      <w:pPr>
        <w:tabs>
          <w:tab w:val="num" w:pos="1504"/>
        </w:tabs>
        <w:ind w:left="1504" w:hanging="360"/>
      </w:pPr>
      <w:rPr>
        <w:rFonts w:ascii="Courier New" w:hAnsi="Courier New" w:hint="default"/>
      </w:rPr>
    </w:lvl>
    <w:lvl w:ilvl="2" w:tplc="0C0A0005" w:tentative="1">
      <w:start w:val="1"/>
      <w:numFmt w:val="bullet"/>
      <w:lvlText w:val=""/>
      <w:lvlJc w:val="left"/>
      <w:pPr>
        <w:tabs>
          <w:tab w:val="num" w:pos="2224"/>
        </w:tabs>
        <w:ind w:left="2224" w:hanging="360"/>
      </w:pPr>
      <w:rPr>
        <w:rFonts w:ascii="Wingdings" w:hAnsi="Wingdings" w:hint="default"/>
      </w:rPr>
    </w:lvl>
    <w:lvl w:ilvl="3" w:tplc="0C0A0001" w:tentative="1">
      <w:start w:val="1"/>
      <w:numFmt w:val="bullet"/>
      <w:lvlText w:val=""/>
      <w:lvlJc w:val="left"/>
      <w:pPr>
        <w:tabs>
          <w:tab w:val="num" w:pos="2944"/>
        </w:tabs>
        <w:ind w:left="2944" w:hanging="360"/>
      </w:pPr>
      <w:rPr>
        <w:rFonts w:ascii="Symbol" w:hAnsi="Symbol" w:hint="default"/>
      </w:rPr>
    </w:lvl>
    <w:lvl w:ilvl="4" w:tplc="0C0A0003" w:tentative="1">
      <w:start w:val="1"/>
      <w:numFmt w:val="bullet"/>
      <w:lvlText w:val="o"/>
      <w:lvlJc w:val="left"/>
      <w:pPr>
        <w:tabs>
          <w:tab w:val="num" w:pos="3664"/>
        </w:tabs>
        <w:ind w:left="3664" w:hanging="360"/>
      </w:pPr>
      <w:rPr>
        <w:rFonts w:ascii="Courier New" w:hAnsi="Courier New" w:hint="default"/>
      </w:rPr>
    </w:lvl>
    <w:lvl w:ilvl="5" w:tplc="0C0A0005" w:tentative="1">
      <w:start w:val="1"/>
      <w:numFmt w:val="bullet"/>
      <w:lvlText w:val=""/>
      <w:lvlJc w:val="left"/>
      <w:pPr>
        <w:tabs>
          <w:tab w:val="num" w:pos="4384"/>
        </w:tabs>
        <w:ind w:left="4384" w:hanging="360"/>
      </w:pPr>
      <w:rPr>
        <w:rFonts w:ascii="Wingdings" w:hAnsi="Wingdings" w:hint="default"/>
      </w:rPr>
    </w:lvl>
    <w:lvl w:ilvl="6" w:tplc="0C0A0001" w:tentative="1">
      <w:start w:val="1"/>
      <w:numFmt w:val="bullet"/>
      <w:lvlText w:val=""/>
      <w:lvlJc w:val="left"/>
      <w:pPr>
        <w:tabs>
          <w:tab w:val="num" w:pos="5104"/>
        </w:tabs>
        <w:ind w:left="5104" w:hanging="360"/>
      </w:pPr>
      <w:rPr>
        <w:rFonts w:ascii="Symbol" w:hAnsi="Symbol" w:hint="default"/>
      </w:rPr>
    </w:lvl>
    <w:lvl w:ilvl="7" w:tplc="0C0A0003" w:tentative="1">
      <w:start w:val="1"/>
      <w:numFmt w:val="bullet"/>
      <w:lvlText w:val="o"/>
      <w:lvlJc w:val="left"/>
      <w:pPr>
        <w:tabs>
          <w:tab w:val="num" w:pos="5824"/>
        </w:tabs>
        <w:ind w:left="5824" w:hanging="360"/>
      </w:pPr>
      <w:rPr>
        <w:rFonts w:ascii="Courier New" w:hAnsi="Courier New" w:hint="default"/>
      </w:rPr>
    </w:lvl>
    <w:lvl w:ilvl="8" w:tplc="0C0A0005" w:tentative="1">
      <w:start w:val="1"/>
      <w:numFmt w:val="bullet"/>
      <w:lvlText w:val=""/>
      <w:lvlJc w:val="left"/>
      <w:pPr>
        <w:tabs>
          <w:tab w:val="num" w:pos="6544"/>
        </w:tabs>
        <w:ind w:left="6544" w:hanging="360"/>
      </w:pPr>
      <w:rPr>
        <w:rFonts w:ascii="Wingdings" w:hAnsi="Wingdings" w:hint="default"/>
      </w:rPr>
    </w:lvl>
  </w:abstractNum>
  <w:abstractNum w:abstractNumId="36">
    <w:nsid w:val="53CD3658"/>
    <w:multiLevelType w:val="multilevel"/>
    <w:tmpl w:val="3FA2B8FA"/>
    <w:lvl w:ilvl="0">
      <w:start w:val="1"/>
      <w:numFmt w:val="decimal"/>
      <w:pStyle w:val="Anexo1"/>
      <w:lvlText w:val="A.%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pStyle w:val="Anexo3"/>
      <w:isLg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7">
    <w:nsid w:val="5B5765C5"/>
    <w:multiLevelType w:val="hybridMultilevel"/>
    <w:tmpl w:val="21CE27F4"/>
    <w:lvl w:ilvl="0" w:tplc="98521818">
      <w:start w:val="1"/>
      <w:numFmt w:val="lowerLetter"/>
      <w:lvlText w:val="%1."/>
      <w:lvlJc w:val="left"/>
      <w:pPr>
        <w:tabs>
          <w:tab w:val="num" w:pos="1080"/>
        </w:tabs>
        <w:ind w:left="1080" w:hanging="360"/>
      </w:pPr>
      <w:rPr>
        <w:rFonts w:hint="default"/>
        <w:caps w:val="0"/>
        <w:kern w:val="0"/>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8">
    <w:nsid w:val="5BEA7AB4"/>
    <w:multiLevelType w:val="hybridMultilevel"/>
    <w:tmpl w:val="4078A15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60B96901"/>
    <w:multiLevelType w:val="hybridMultilevel"/>
    <w:tmpl w:val="352649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60C81B7B"/>
    <w:multiLevelType w:val="multilevel"/>
    <w:tmpl w:val="EDCC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805A5E"/>
    <w:multiLevelType w:val="hybridMultilevel"/>
    <w:tmpl w:val="10CA64B4"/>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69E8299C"/>
    <w:multiLevelType w:val="hybridMultilevel"/>
    <w:tmpl w:val="F016431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nsid w:val="6C875109"/>
    <w:multiLevelType w:val="hybridMultilevel"/>
    <w:tmpl w:val="1BE23148"/>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44">
    <w:nsid w:val="6DC745E2"/>
    <w:multiLevelType w:val="hybridMultilevel"/>
    <w:tmpl w:val="50788C18"/>
    <w:lvl w:ilvl="0" w:tplc="0C0A0005">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6E1F645A"/>
    <w:multiLevelType w:val="multilevel"/>
    <w:tmpl w:val="0A5A84DE"/>
    <w:styleLink w:val="EstiloConvietas"/>
    <w:lvl w:ilvl="0">
      <w:start w:val="1"/>
      <w:numFmt w:val="bullet"/>
      <w:lvlText w:val=""/>
      <w:lvlJc w:val="left"/>
      <w:pPr>
        <w:tabs>
          <w:tab w:val="num" w:pos="1170"/>
        </w:tabs>
        <w:ind w:left="1170" w:hanging="360"/>
      </w:pPr>
      <w:rPr>
        <w:rFonts w:ascii="Symbol" w:hAnsi="Symbol"/>
        <w:sz w:val="22"/>
      </w:rPr>
    </w:lvl>
    <w:lvl w:ilvl="1">
      <w:start w:val="1"/>
      <w:numFmt w:val="bullet"/>
      <w:lvlText w:val="o"/>
      <w:lvlJc w:val="left"/>
      <w:pPr>
        <w:tabs>
          <w:tab w:val="num" w:pos="1890"/>
        </w:tabs>
        <w:ind w:left="1890" w:hanging="360"/>
      </w:pPr>
      <w:rPr>
        <w:rFonts w:ascii="Courier New" w:hAnsi="Courier New" w:cs="Courier New" w:hint="default"/>
      </w:rPr>
    </w:lvl>
    <w:lvl w:ilvl="2">
      <w:start w:val="1"/>
      <w:numFmt w:val="bullet"/>
      <w:lvlText w:val=""/>
      <w:lvlJc w:val="left"/>
      <w:pPr>
        <w:tabs>
          <w:tab w:val="num" w:pos="2610"/>
        </w:tabs>
        <w:ind w:left="2610" w:hanging="360"/>
      </w:pPr>
      <w:rPr>
        <w:rFonts w:ascii="Wingdings" w:hAnsi="Wingdings" w:hint="default"/>
      </w:rPr>
    </w:lvl>
    <w:lvl w:ilvl="3">
      <w:start w:val="1"/>
      <w:numFmt w:val="bullet"/>
      <w:lvlText w:val=""/>
      <w:lvlJc w:val="left"/>
      <w:pPr>
        <w:tabs>
          <w:tab w:val="num" w:pos="3330"/>
        </w:tabs>
        <w:ind w:left="3330" w:hanging="360"/>
      </w:pPr>
      <w:rPr>
        <w:rFonts w:ascii="Symbol" w:hAnsi="Symbol"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hint="default"/>
      </w:rPr>
    </w:lvl>
    <w:lvl w:ilvl="6">
      <w:start w:val="1"/>
      <w:numFmt w:val="bullet"/>
      <w:lvlText w:val=""/>
      <w:lvlJc w:val="left"/>
      <w:pPr>
        <w:tabs>
          <w:tab w:val="num" w:pos="5490"/>
        </w:tabs>
        <w:ind w:left="5490" w:hanging="360"/>
      </w:pPr>
      <w:rPr>
        <w:rFonts w:ascii="Symbol" w:hAnsi="Symbol"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hint="default"/>
      </w:rPr>
    </w:lvl>
  </w:abstractNum>
  <w:abstractNum w:abstractNumId="46">
    <w:nsid w:val="716467A8"/>
    <w:multiLevelType w:val="hybridMultilevel"/>
    <w:tmpl w:val="E9586404"/>
    <w:lvl w:ilvl="0" w:tplc="86F6EB50">
      <w:start w:val="1"/>
      <w:numFmt w:val="bullet"/>
      <w:lvlText w:val=""/>
      <w:lvlJc w:val="left"/>
      <w:pPr>
        <w:tabs>
          <w:tab w:val="num" w:pos="720"/>
        </w:tabs>
        <w:ind w:left="720" w:hanging="360"/>
      </w:pPr>
      <w:rPr>
        <w:rFonts w:ascii="Wingdings" w:hAnsi="Wingdings" w:hint="default"/>
      </w:rPr>
    </w:lvl>
    <w:lvl w:ilvl="1" w:tplc="9E384794">
      <w:numFmt w:val="bullet"/>
      <w:lvlText w:val="-"/>
      <w:lvlJc w:val="left"/>
      <w:pPr>
        <w:tabs>
          <w:tab w:val="num" w:pos="1920"/>
        </w:tabs>
        <w:ind w:left="1920" w:hanging="840"/>
      </w:pPr>
      <w:rPr>
        <w:rFonts w:ascii="Arial" w:eastAsia="SimSun" w:hAnsi="Arial" w:cs="Arial"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nsid w:val="74E53A04"/>
    <w:multiLevelType w:val="hybridMultilevel"/>
    <w:tmpl w:val="F3E2D844"/>
    <w:lvl w:ilvl="0" w:tplc="235280D8">
      <w:start w:val="1"/>
      <w:numFmt w:val="bullet"/>
      <w:lvlText w:val="•"/>
      <w:lvlJc w:val="left"/>
      <w:pPr>
        <w:tabs>
          <w:tab w:val="num" w:pos="720"/>
        </w:tabs>
        <w:ind w:left="720" w:hanging="360"/>
      </w:pPr>
      <w:rPr>
        <w:rFonts w:ascii="Times New Roman" w:hAnsi="Times New Roman" w:hint="default"/>
      </w:rPr>
    </w:lvl>
    <w:lvl w:ilvl="1" w:tplc="85627456">
      <w:start w:val="259"/>
      <w:numFmt w:val="bullet"/>
      <w:lvlText w:val="•"/>
      <w:lvlJc w:val="left"/>
      <w:pPr>
        <w:tabs>
          <w:tab w:val="num" w:pos="1440"/>
        </w:tabs>
        <w:ind w:left="1440" w:hanging="360"/>
      </w:pPr>
      <w:rPr>
        <w:rFonts w:ascii="Times New Roman" w:hAnsi="Times New Roman" w:hint="default"/>
      </w:rPr>
    </w:lvl>
    <w:lvl w:ilvl="2" w:tplc="62167506" w:tentative="1">
      <w:start w:val="1"/>
      <w:numFmt w:val="bullet"/>
      <w:lvlText w:val="•"/>
      <w:lvlJc w:val="left"/>
      <w:pPr>
        <w:tabs>
          <w:tab w:val="num" w:pos="2160"/>
        </w:tabs>
        <w:ind w:left="2160" w:hanging="360"/>
      </w:pPr>
      <w:rPr>
        <w:rFonts w:ascii="Times New Roman" w:hAnsi="Times New Roman" w:hint="default"/>
      </w:rPr>
    </w:lvl>
    <w:lvl w:ilvl="3" w:tplc="CDB6435E" w:tentative="1">
      <w:start w:val="1"/>
      <w:numFmt w:val="bullet"/>
      <w:lvlText w:val="•"/>
      <w:lvlJc w:val="left"/>
      <w:pPr>
        <w:tabs>
          <w:tab w:val="num" w:pos="2880"/>
        </w:tabs>
        <w:ind w:left="2880" w:hanging="360"/>
      </w:pPr>
      <w:rPr>
        <w:rFonts w:ascii="Times New Roman" w:hAnsi="Times New Roman" w:hint="default"/>
      </w:rPr>
    </w:lvl>
    <w:lvl w:ilvl="4" w:tplc="CC485A4A" w:tentative="1">
      <w:start w:val="1"/>
      <w:numFmt w:val="bullet"/>
      <w:lvlText w:val="•"/>
      <w:lvlJc w:val="left"/>
      <w:pPr>
        <w:tabs>
          <w:tab w:val="num" w:pos="3600"/>
        </w:tabs>
        <w:ind w:left="3600" w:hanging="360"/>
      </w:pPr>
      <w:rPr>
        <w:rFonts w:ascii="Times New Roman" w:hAnsi="Times New Roman" w:hint="default"/>
      </w:rPr>
    </w:lvl>
    <w:lvl w:ilvl="5" w:tplc="585A06D4" w:tentative="1">
      <w:start w:val="1"/>
      <w:numFmt w:val="bullet"/>
      <w:lvlText w:val="•"/>
      <w:lvlJc w:val="left"/>
      <w:pPr>
        <w:tabs>
          <w:tab w:val="num" w:pos="4320"/>
        </w:tabs>
        <w:ind w:left="4320" w:hanging="360"/>
      </w:pPr>
      <w:rPr>
        <w:rFonts w:ascii="Times New Roman" w:hAnsi="Times New Roman" w:hint="default"/>
      </w:rPr>
    </w:lvl>
    <w:lvl w:ilvl="6" w:tplc="50044070" w:tentative="1">
      <w:start w:val="1"/>
      <w:numFmt w:val="bullet"/>
      <w:lvlText w:val="•"/>
      <w:lvlJc w:val="left"/>
      <w:pPr>
        <w:tabs>
          <w:tab w:val="num" w:pos="5040"/>
        </w:tabs>
        <w:ind w:left="5040" w:hanging="360"/>
      </w:pPr>
      <w:rPr>
        <w:rFonts w:ascii="Times New Roman" w:hAnsi="Times New Roman" w:hint="default"/>
      </w:rPr>
    </w:lvl>
    <w:lvl w:ilvl="7" w:tplc="9176ECE2" w:tentative="1">
      <w:start w:val="1"/>
      <w:numFmt w:val="bullet"/>
      <w:lvlText w:val="•"/>
      <w:lvlJc w:val="left"/>
      <w:pPr>
        <w:tabs>
          <w:tab w:val="num" w:pos="5760"/>
        </w:tabs>
        <w:ind w:left="5760" w:hanging="360"/>
      </w:pPr>
      <w:rPr>
        <w:rFonts w:ascii="Times New Roman" w:hAnsi="Times New Roman" w:hint="default"/>
      </w:rPr>
    </w:lvl>
    <w:lvl w:ilvl="8" w:tplc="2D0C7798" w:tentative="1">
      <w:start w:val="1"/>
      <w:numFmt w:val="bullet"/>
      <w:lvlText w:val="•"/>
      <w:lvlJc w:val="left"/>
      <w:pPr>
        <w:tabs>
          <w:tab w:val="num" w:pos="6480"/>
        </w:tabs>
        <w:ind w:left="6480" w:hanging="360"/>
      </w:pPr>
      <w:rPr>
        <w:rFonts w:ascii="Times New Roman" w:hAnsi="Times New Roman" w:hint="default"/>
      </w:rPr>
    </w:lvl>
  </w:abstractNum>
  <w:abstractNum w:abstractNumId="48">
    <w:nsid w:val="76FD0A70"/>
    <w:multiLevelType w:val="multilevel"/>
    <w:tmpl w:val="22B4C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10"/>
  </w:num>
  <w:num w:numId="4">
    <w:abstractNumId w:val="10"/>
  </w:num>
  <w:num w:numId="5">
    <w:abstractNumId w:val="5"/>
  </w:num>
  <w:num w:numId="6">
    <w:abstractNumId w:val="3"/>
  </w:num>
  <w:num w:numId="7">
    <w:abstractNumId w:val="2"/>
  </w:num>
  <w:num w:numId="8">
    <w:abstractNumId w:val="1"/>
  </w:num>
  <w:num w:numId="9">
    <w:abstractNumId w:val="45"/>
  </w:num>
  <w:num w:numId="10">
    <w:abstractNumId w:val="4"/>
  </w:num>
  <w:num w:numId="11">
    <w:abstractNumId w:val="0"/>
  </w:num>
  <w:num w:numId="12">
    <w:abstractNumId w:val="46"/>
  </w:num>
  <w:num w:numId="13">
    <w:abstractNumId w:val="23"/>
  </w:num>
  <w:num w:numId="14">
    <w:abstractNumId w:val="27"/>
  </w:num>
  <w:num w:numId="15">
    <w:abstractNumId w:val="7"/>
  </w:num>
  <w:num w:numId="16">
    <w:abstractNumId w:val="48"/>
  </w:num>
  <w:num w:numId="17">
    <w:abstractNumId w:val="15"/>
  </w:num>
  <w:num w:numId="18">
    <w:abstractNumId w:val="16"/>
  </w:num>
  <w:num w:numId="19">
    <w:abstractNumId w:val="22"/>
  </w:num>
  <w:num w:numId="20">
    <w:abstractNumId w:val="20"/>
  </w:num>
  <w:num w:numId="21">
    <w:abstractNumId w:val="44"/>
  </w:num>
  <w:num w:numId="22">
    <w:abstractNumId w:val="8"/>
  </w:num>
  <w:num w:numId="23">
    <w:abstractNumId w:val="34"/>
  </w:num>
  <w:num w:numId="24">
    <w:abstractNumId w:val="24"/>
  </w:num>
  <w:num w:numId="25">
    <w:abstractNumId w:val="33"/>
  </w:num>
  <w:num w:numId="26">
    <w:abstractNumId w:val="39"/>
  </w:num>
  <w:num w:numId="27">
    <w:abstractNumId w:val="25"/>
  </w:num>
  <w:num w:numId="28">
    <w:abstractNumId w:val="28"/>
  </w:num>
  <w:num w:numId="29">
    <w:abstractNumId w:val="29"/>
  </w:num>
  <w:num w:numId="30">
    <w:abstractNumId w:val="40"/>
  </w:num>
  <w:num w:numId="31">
    <w:abstractNumId w:val="47"/>
  </w:num>
  <w:num w:numId="32">
    <w:abstractNumId w:val="43"/>
  </w:num>
  <w:num w:numId="33">
    <w:abstractNumId w:val="11"/>
  </w:num>
  <w:num w:numId="34">
    <w:abstractNumId w:val="26"/>
  </w:num>
  <w:num w:numId="35">
    <w:abstractNumId w:val="32"/>
  </w:num>
  <w:num w:numId="36">
    <w:abstractNumId w:val="18"/>
  </w:num>
  <w:num w:numId="37">
    <w:abstractNumId w:val="41"/>
  </w:num>
  <w:num w:numId="38">
    <w:abstractNumId w:val="6"/>
  </w:num>
  <w:num w:numId="39">
    <w:abstractNumId w:val="37"/>
  </w:num>
  <w:num w:numId="40">
    <w:abstractNumId w:val="14"/>
  </w:num>
  <w:num w:numId="41">
    <w:abstractNumId w:val="30"/>
  </w:num>
  <w:num w:numId="42">
    <w:abstractNumId w:val="31"/>
  </w:num>
  <w:num w:numId="43">
    <w:abstractNumId w:val="12"/>
  </w:num>
  <w:num w:numId="44">
    <w:abstractNumId w:val="35"/>
  </w:num>
  <w:num w:numId="45">
    <w:abstractNumId w:val="9"/>
  </w:num>
  <w:num w:numId="46">
    <w:abstractNumId w:val="38"/>
  </w:num>
  <w:num w:numId="47">
    <w:abstractNumId w:val="42"/>
  </w:num>
  <w:num w:numId="48">
    <w:abstractNumId w:val="21"/>
  </w:num>
  <w:num w:numId="49">
    <w:abstractNumId w:val="19"/>
  </w:num>
  <w:num w:numId="50">
    <w:abstractNumId w:val="13"/>
  </w:num>
  <w:num w:numId="51">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131"/>
    <w:rsid w:val="0001335F"/>
    <w:rsid w:val="0002015E"/>
    <w:rsid w:val="0002281F"/>
    <w:rsid w:val="0003145F"/>
    <w:rsid w:val="0003147D"/>
    <w:rsid w:val="000719D0"/>
    <w:rsid w:val="0008164D"/>
    <w:rsid w:val="00091881"/>
    <w:rsid w:val="000E1B5A"/>
    <w:rsid w:val="000F022C"/>
    <w:rsid w:val="000F66DE"/>
    <w:rsid w:val="00102A25"/>
    <w:rsid w:val="00105CC0"/>
    <w:rsid w:val="00132D04"/>
    <w:rsid w:val="00134C96"/>
    <w:rsid w:val="001467BA"/>
    <w:rsid w:val="00155430"/>
    <w:rsid w:val="0015711C"/>
    <w:rsid w:val="0016073E"/>
    <w:rsid w:val="00164308"/>
    <w:rsid w:val="001907E7"/>
    <w:rsid w:val="001930DE"/>
    <w:rsid w:val="001A4BB3"/>
    <w:rsid w:val="0021318D"/>
    <w:rsid w:val="002155EE"/>
    <w:rsid w:val="00220131"/>
    <w:rsid w:val="00241CA2"/>
    <w:rsid w:val="00264B9F"/>
    <w:rsid w:val="00266506"/>
    <w:rsid w:val="00273F4F"/>
    <w:rsid w:val="00280373"/>
    <w:rsid w:val="002819B1"/>
    <w:rsid w:val="00283AD6"/>
    <w:rsid w:val="00283CB7"/>
    <w:rsid w:val="002A3C49"/>
    <w:rsid w:val="002B341E"/>
    <w:rsid w:val="002B46DC"/>
    <w:rsid w:val="002B6520"/>
    <w:rsid w:val="002C4230"/>
    <w:rsid w:val="002D4EFC"/>
    <w:rsid w:val="002F0AF6"/>
    <w:rsid w:val="002F13E1"/>
    <w:rsid w:val="003002CD"/>
    <w:rsid w:val="00301509"/>
    <w:rsid w:val="0031116D"/>
    <w:rsid w:val="00373132"/>
    <w:rsid w:val="00375329"/>
    <w:rsid w:val="00375662"/>
    <w:rsid w:val="0038487A"/>
    <w:rsid w:val="003A44F2"/>
    <w:rsid w:val="003B7BE9"/>
    <w:rsid w:val="003D20F5"/>
    <w:rsid w:val="003D78CA"/>
    <w:rsid w:val="003E6B54"/>
    <w:rsid w:val="00402C58"/>
    <w:rsid w:val="00404772"/>
    <w:rsid w:val="00417AB9"/>
    <w:rsid w:val="00442CE4"/>
    <w:rsid w:val="0044669A"/>
    <w:rsid w:val="0047096C"/>
    <w:rsid w:val="004722AF"/>
    <w:rsid w:val="0047333F"/>
    <w:rsid w:val="00485D3C"/>
    <w:rsid w:val="004918AC"/>
    <w:rsid w:val="004A7643"/>
    <w:rsid w:val="004B0F62"/>
    <w:rsid w:val="004B2043"/>
    <w:rsid w:val="004B7ADB"/>
    <w:rsid w:val="00563BAB"/>
    <w:rsid w:val="00564239"/>
    <w:rsid w:val="00576A2B"/>
    <w:rsid w:val="00576BDC"/>
    <w:rsid w:val="00577E28"/>
    <w:rsid w:val="00582816"/>
    <w:rsid w:val="005A64BE"/>
    <w:rsid w:val="005C02A4"/>
    <w:rsid w:val="005C39FB"/>
    <w:rsid w:val="005E625B"/>
    <w:rsid w:val="005E785E"/>
    <w:rsid w:val="005F0D59"/>
    <w:rsid w:val="006021DD"/>
    <w:rsid w:val="00602DF0"/>
    <w:rsid w:val="00632B09"/>
    <w:rsid w:val="00632CFE"/>
    <w:rsid w:val="00641EF7"/>
    <w:rsid w:val="00651DC5"/>
    <w:rsid w:val="00675B44"/>
    <w:rsid w:val="00681630"/>
    <w:rsid w:val="006C00B2"/>
    <w:rsid w:val="006D42B9"/>
    <w:rsid w:val="006D6FA4"/>
    <w:rsid w:val="006F2D82"/>
    <w:rsid w:val="00716892"/>
    <w:rsid w:val="007508B6"/>
    <w:rsid w:val="0075220E"/>
    <w:rsid w:val="007722BD"/>
    <w:rsid w:val="00785926"/>
    <w:rsid w:val="00792BA0"/>
    <w:rsid w:val="007A261D"/>
    <w:rsid w:val="007C0EE0"/>
    <w:rsid w:val="007C33D6"/>
    <w:rsid w:val="00802332"/>
    <w:rsid w:val="00803E59"/>
    <w:rsid w:val="00840AFA"/>
    <w:rsid w:val="00840B85"/>
    <w:rsid w:val="00842091"/>
    <w:rsid w:val="00842FB4"/>
    <w:rsid w:val="0084504E"/>
    <w:rsid w:val="00852BC4"/>
    <w:rsid w:val="008554EB"/>
    <w:rsid w:val="00857F65"/>
    <w:rsid w:val="00867D17"/>
    <w:rsid w:val="00872D04"/>
    <w:rsid w:val="008766A3"/>
    <w:rsid w:val="00895D70"/>
    <w:rsid w:val="008A6AA6"/>
    <w:rsid w:val="008C5661"/>
    <w:rsid w:val="009036A8"/>
    <w:rsid w:val="00921D4C"/>
    <w:rsid w:val="0092573A"/>
    <w:rsid w:val="00926630"/>
    <w:rsid w:val="0094283A"/>
    <w:rsid w:val="00947D55"/>
    <w:rsid w:val="0095266F"/>
    <w:rsid w:val="00970AC3"/>
    <w:rsid w:val="00991595"/>
    <w:rsid w:val="00995E6D"/>
    <w:rsid w:val="009A4448"/>
    <w:rsid w:val="009C7166"/>
    <w:rsid w:val="009F0FE4"/>
    <w:rsid w:val="009F3735"/>
    <w:rsid w:val="009F3F31"/>
    <w:rsid w:val="00A11162"/>
    <w:rsid w:val="00A1482B"/>
    <w:rsid w:val="00A33E4C"/>
    <w:rsid w:val="00A35D39"/>
    <w:rsid w:val="00A60C09"/>
    <w:rsid w:val="00A618EF"/>
    <w:rsid w:val="00A6577C"/>
    <w:rsid w:val="00A742FE"/>
    <w:rsid w:val="00A900BF"/>
    <w:rsid w:val="00A901F7"/>
    <w:rsid w:val="00AA118A"/>
    <w:rsid w:val="00AA387D"/>
    <w:rsid w:val="00AA4033"/>
    <w:rsid w:val="00AC5D15"/>
    <w:rsid w:val="00B17220"/>
    <w:rsid w:val="00B234CF"/>
    <w:rsid w:val="00B61469"/>
    <w:rsid w:val="00B6339A"/>
    <w:rsid w:val="00B87EF6"/>
    <w:rsid w:val="00BB63E4"/>
    <w:rsid w:val="00BC345B"/>
    <w:rsid w:val="00BE209B"/>
    <w:rsid w:val="00BF7AD9"/>
    <w:rsid w:val="00C052CF"/>
    <w:rsid w:val="00C25B53"/>
    <w:rsid w:val="00C27E9B"/>
    <w:rsid w:val="00C31422"/>
    <w:rsid w:val="00C36C76"/>
    <w:rsid w:val="00C634AD"/>
    <w:rsid w:val="00C7409F"/>
    <w:rsid w:val="00C839B7"/>
    <w:rsid w:val="00C90457"/>
    <w:rsid w:val="00CA6E42"/>
    <w:rsid w:val="00CB22C5"/>
    <w:rsid w:val="00CC0A4E"/>
    <w:rsid w:val="00D022FD"/>
    <w:rsid w:val="00D23EE6"/>
    <w:rsid w:val="00D24F1C"/>
    <w:rsid w:val="00D30594"/>
    <w:rsid w:val="00D467E1"/>
    <w:rsid w:val="00D548A4"/>
    <w:rsid w:val="00D60E94"/>
    <w:rsid w:val="00D65A2E"/>
    <w:rsid w:val="00D8035B"/>
    <w:rsid w:val="00D83634"/>
    <w:rsid w:val="00D93DBD"/>
    <w:rsid w:val="00DA5912"/>
    <w:rsid w:val="00DD289D"/>
    <w:rsid w:val="00DF4D45"/>
    <w:rsid w:val="00E008CB"/>
    <w:rsid w:val="00E04C0D"/>
    <w:rsid w:val="00E12581"/>
    <w:rsid w:val="00E13BE6"/>
    <w:rsid w:val="00E40280"/>
    <w:rsid w:val="00E47544"/>
    <w:rsid w:val="00E74340"/>
    <w:rsid w:val="00E77225"/>
    <w:rsid w:val="00EC749D"/>
    <w:rsid w:val="00EF064D"/>
    <w:rsid w:val="00F21B07"/>
    <w:rsid w:val="00F37350"/>
    <w:rsid w:val="00F4590F"/>
    <w:rsid w:val="00F77E42"/>
    <w:rsid w:val="00F8453B"/>
    <w:rsid w:val="00F9677A"/>
    <w:rsid w:val="00FA0C9E"/>
    <w:rsid w:val="00FA1779"/>
    <w:rsid w:val="00FE0F33"/>
    <w:rsid w:val="00FE41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53EA223-014C-4F37-990F-3689D4C8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DF0"/>
    <w:pPr>
      <w:overflowPunct w:val="0"/>
      <w:autoSpaceDE w:val="0"/>
      <w:autoSpaceDN w:val="0"/>
      <w:adjustRightInd w:val="0"/>
      <w:jc w:val="both"/>
      <w:textAlignment w:val="baseline"/>
    </w:pPr>
    <w:rPr>
      <w:rFonts w:ascii="Arial" w:hAnsi="Arial"/>
      <w:sz w:val="22"/>
      <w:lang w:eastAsia="en-US"/>
    </w:rPr>
  </w:style>
  <w:style w:type="paragraph" w:styleId="Heading1">
    <w:name w:val="heading 1"/>
    <w:basedOn w:val="Normal"/>
    <w:next w:val="Normal"/>
    <w:link w:val="Heading1Char"/>
    <w:qFormat/>
    <w:rsid w:val="00602DF0"/>
    <w:pPr>
      <w:keepNext/>
      <w:keepLines/>
      <w:pageBreakBefore/>
      <w:numPr>
        <w:numId w:val="14"/>
      </w:numPr>
      <w:pBdr>
        <w:top w:val="single" w:sz="12" w:space="1" w:color="auto"/>
      </w:pBdr>
      <w:tabs>
        <w:tab w:val="left" w:pos="567"/>
      </w:tabs>
      <w:overflowPunct/>
      <w:autoSpaceDE/>
      <w:autoSpaceDN/>
      <w:adjustRightInd/>
      <w:spacing w:before="142" w:after="113"/>
      <w:jc w:val="left"/>
      <w:textAlignment w:val="auto"/>
      <w:outlineLvl w:val="0"/>
    </w:pPr>
    <w:rPr>
      <w:rFonts w:eastAsia="SimSun"/>
      <w:b/>
      <w:kern w:val="28"/>
      <w:sz w:val="36"/>
    </w:rPr>
  </w:style>
  <w:style w:type="paragraph" w:styleId="Heading2">
    <w:name w:val="heading 2"/>
    <w:basedOn w:val="Normal"/>
    <w:next w:val="Normal"/>
    <w:qFormat/>
    <w:rsid w:val="00602DF0"/>
    <w:pPr>
      <w:keepNext/>
      <w:numPr>
        <w:ilvl w:val="1"/>
        <w:numId w:val="14"/>
      </w:numPr>
      <w:pBdr>
        <w:top w:val="single" w:sz="6" w:space="1" w:color="auto"/>
      </w:pBdr>
      <w:tabs>
        <w:tab w:val="left" w:pos="851"/>
      </w:tabs>
      <w:spacing w:before="425" w:after="113"/>
      <w:outlineLvl w:val="1"/>
    </w:pPr>
    <w:rPr>
      <w:b/>
      <w:sz w:val="28"/>
    </w:rPr>
  </w:style>
  <w:style w:type="paragraph" w:styleId="Heading3">
    <w:name w:val="heading 3"/>
    <w:basedOn w:val="Normal"/>
    <w:next w:val="Normal"/>
    <w:qFormat/>
    <w:rsid w:val="00602DF0"/>
    <w:pPr>
      <w:keepNext/>
      <w:numPr>
        <w:ilvl w:val="2"/>
        <w:numId w:val="14"/>
      </w:numPr>
      <w:spacing w:before="240"/>
      <w:outlineLvl w:val="2"/>
    </w:pPr>
    <w:rPr>
      <w:rFonts w:ascii="Helvetica" w:hAnsi="Helvetica"/>
      <w:b/>
      <w:sz w:val="26"/>
      <w:szCs w:val="26"/>
    </w:rPr>
  </w:style>
  <w:style w:type="paragraph" w:styleId="Heading4">
    <w:name w:val="heading 4"/>
    <w:aliases w:val="h4,First Subheading,H4,título 4,Heading 4 Char1,Heading 4 Char Char"/>
    <w:basedOn w:val="Normal"/>
    <w:next w:val="Normal"/>
    <w:qFormat/>
    <w:rsid w:val="00602DF0"/>
    <w:pPr>
      <w:keepNext/>
      <w:numPr>
        <w:ilvl w:val="3"/>
        <w:numId w:val="14"/>
      </w:numPr>
      <w:spacing w:before="240" w:after="60"/>
      <w:outlineLvl w:val="3"/>
    </w:pPr>
    <w:rPr>
      <w:b/>
      <w:iCs/>
    </w:rPr>
  </w:style>
  <w:style w:type="paragraph" w:styleId="Heading5">
    <w:name w:val="heading 5"/>
    <w:basedOn w:val="Normal"/>
    <w:next w:val="Normal"/>
    <w:qFormat/>
    <w:rsid w:val="00602DF0"/>
    <w:pPr>
      <w:numPr>
        <w:ilvl w:val="4"/>
        <w:numId w:val="14"/>
      </w:numPr>
      <w:spacing w:before="240" w:after="60"/>
      <w:outlineLvl w:val="4"/>
    </w:pPr>
    <w:rPr>
      <w:b/>
      <w:lang w:val="da-DK"/>
    </w:rPr>
  </w:style>
  <w:style w:type="paragraph" w:styleId="Heading6">
    <w:name w:val="heading 6"/>
    <w:aliases w:val="Ref Heading 3,rh3,H6,Ref Heading 31,rh31,H61,h6,Third Subheading"/>
    <w:basedOn w:val="Normal"/>
    <w:next w:val="Normal"/>
    <w:qFormat/>
    <w:rsid w:val="00602DF0"/>
    <w:pPr>
      <w:numPr>
        <w:ilvl w:val="5"/>
        <w:numId w:val="14"/>
      </w:numPr>
      <w:spacing w:before="240" w:after="60"/>
      <w:outlineLvl w:val="5"/>
    </w:pPr>
    <w:rPr>
      <w:i/>
      <w:lang w:val="da-DK"/>
    </w:rPr>
  </w:style>
  <w:style w:type="paragraph" w:styleId="Heading7">
    <w:name w:val="heading 7"/>
    <w:basedOn w:val="Normal"/>
    <w:next w:val="Normal"/>
    <w:qFormat/>
    <w:rsid w:val="00602DF0"/>
    <w:pPr>
      <w:numPr>
        <w:ilvl w:val="6"/>
        <w:numId w:val="14"/>
      </w:numPr>
      <w:spacing w:before="240" w:after="60"/>
      <w:outlineLvl w:val="6"/>
    </w:pPr>
  </w:style>
  <w:style w:type="paragraph" w:styleId="Heading8">
    <w:name w:val="heading 8"/>
    <w:basedOn w:val="Normal"/>
    <w:next w:val="Normal"/>
    <w:qFormat/>
    <w:rsid w:val="00602DF0"/>
    <w:pPr>
      <w:keepNext/>
      <w:numPr>
        <w:ilvl w:val="7"/>
        <w:numId w:val="14"/>
      </w:numPr>
      <w:spacing w:before="240" w:after="60"/>
      <w:outlineLvl w:val="7"/>
    </w:pPr>
    <w:rPr>
      <w:rFonts w:ascii="Helvetica" w:hAnsi="Helvetica"/>
      <w:b/>
      <w:u w:val="single"/>
    </w:rPr>
  </w:style>
  <w:style w:type="paragraph" w:styleId="Heading9">
    <w:name w:val="heading 9"/>
    <w:aliases w:val="Appendix,App Heading"/>
    <w:basedOn w:val="Normal"/>
    <w:next w:val="Normal"/>
    <w:qFormat/>
    <w:rsid w:val="00602DF0"/>
    <w:pPr>
      <w:numPr>
        <w:ilvl w:val="8"/>
        <w:numId w:val="14"/>
      </w:numPr>
      <w:spacing w:before="240" w:after="60"/>
      <w:outlineLvl w:val="8"/>
    </w:pPr>
    <w:rPr>
      <w:i/>
      <w:sz w:val="18"/>
    </w:rPr>
  </w:style>
  <w:style w:type="character" w:default="1" w:styleId="DefaultParagraphFont">
    <w:name w:val="Default Paragraph Font"/>
    <w:aliases w:val=" Char Char Char Char Char Char Char Char"/>
    <w:semiHidden/>
    <w:rsid w:val="00602D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02DF0"/>
  </w:style>
  <w:style w:type="paragraph" w:styleId="Header">
    <w:name w:val="header"/>
    <w:basedOn w:val="Normal"/>
    <w:link w:val="HeaderChar"/>
    <w:rsid w:val="00602DF0"/>
    <w:pPr>
      <w:pBdr>
        <w:bottom w:val="single" w:sz="6" w:space="3" w:color="auto"/>
      </w:pBdr>
      <w:tabs>
        <w:tab w:val="center" w:pos="4678"/>
      </w:tabs>
    </w:pPr>
  </w:style>
  <w:style w:type="paragraph" w:styleId="BodyText2">
    <w:name w:val="Body Text 2"/>
    <w:basedOn w:val="Normal"/>
    <w:rsid w:val="00602DF0"/>
    <w:rPr>
      <w:snapToGrid w:val="0"/>
    </w:rPr>
  </w:style>
  <w:style w:type="paragraph" w:styleId="Footer">
    <w:name w:val="footer"/>
    <w:basedOn w:val="Normal"/>
    <w:link w:val="FooterChar"/>
    <w:rsid w:val="00602DF0"/>
    <w:pPr>
      <w:pBdr>
        <w:top w:val="single" w:sz="6" w:space="1" w:color="auto"/>
      </w:pBdr>
      <w:tabs>
        <w:tab w:val="left" w:pos="1276"/>
        <w:tab w:val="right" w:pos="9356"/>
      </w:tabs>
    </w:pPr>
    <w:rPr>
      <w:sz w:val="16"/>
    </w:rPr>
  </w:style>
  <w:style w:type="paragraph" w:customStyle="1" w:styleId="Indent1">
    <w:name w:val="Indent 1"/>
    <w:basedOn w:val="Normal"/>
    <w:rsid w:val="00970AC3"/>
    <w:pPr>
      <w:spacing w:before="120" w:after="120" w:line="360" w:lineRule="auto"/>
      <w:ind w:left="709"/>
    </w:pPr>
    <w:rPr>
      <w:lang w:eastAsia="es-ES"/>
    </w:rPr>
  </w:style>
  <w:style w:type="paragraph" w:customStyle="1" w:styleId="Tabla">
    <w:name w:val="Tabla"/>
    <w:rsid w:val="00970AC3"/>
    <w:pPr>
      <w:spacing w:after="120"/>
      <w:jc w:val="both"/>
    </w:pPr>
    <w:rPr>
      <w:rFonts w:ascii="Arial" w:hAnsi="Arial"/>
    </w:rPr>
  </w:style>
  <w:style w:type="paragraph" w:customStyle="1" w:styleId="TablaTitulo">
    <w:name w:val="Tabla Titulo"/>
    <w:basedOn w:val="Normal"/>
    <w:rsid w:val="00970AC3"/>
    <w:pPr>
      <w:spacing w:before="120" w:after="120"/>
      <w:jc w:val="center"/>
    </w:pPr>
    <w:rPr>
      <w:b/>
      <w:szCs w:val="22"/>
      <w:lang w:eastAsia="es-ES"/>
    </w:rPr>
  </w:style>
  <w:style w:type="paragraph" w:customStyle="1" w:styleId="StyleCaptionCentered">
    <w:name w:val="Style Caption + Centered"/>
    <w:basedOn w:val="Caption"/>
    <w:rsid w:val="00970AC3"/>
    <w:pPr>
      <w:spacing w:after="240"/>
      <w:ind w:firstLine="709"/>
    </w:pPr>
    <w:rPr>
      <w:b/>
      <w:lang w:eastAsia="es-ES"/>
    </w:rPr>
  </w:style>
  <w:style w:type="paragraph" w:styleId="Caption">
    <w:name w:val="caption"/>
    <w:basedOn w:val="Normal"/>
    <w:next w:val="Normal"/>
    <w:qFormat/>
    <w:rsid w:val="00602DF0"/>
    <w:pPr>
      <w:spacing w:before="120"/>
      <w:jc w:val="center"/>
    </w:pPr>
    <w:rPr>
      <w:bCs/>
      <w:i/>
      <w:sz w:val="16"/>
    </w:rPr>
  </w:style>
  <w:style w:type="paragraph" w:styleId="TOC3">
    <w:name w:val="toc 3"/>
    <w:basedOn w:val="Normal"/>
    <w:next w:val="Normal"/>
    <w:semiHidden/>
    <w:rsid w:val="00602DF0"/>
    <w:pPr>
      <w:tabs>
        <w:tab w:val="left" w:pos="1559"/>
        <w:tab w:val="right" w:leader="dot" w:pos="9923"/>
      </w:tabs>
      <w:ind w:left="992"/>
      <w:jc w:val="left"/>
    </w:pPr>
    <w:rPr>
      <w:rFonts w:ascii="Times New Roman" w:hAnsi="Times New Roman"/>
      <w:iCs/>
      <w:sz w:val="20"/>
      <w:szCs w:val="24"/>
    </w:rPr>
  </w:style>
  <w:style w:type="paragraph" w:styleId="TOC4">
    <w:name w:val="toc 4"/>
    <w:basedOn w:val="Normal"/>
    <w:next w:val="Normal"/>
    <w:semiHidden/>
    <w:rsid w:val="00602DF0"/>
    <w:pPr>
      <w:tabs>
        <w:tab w:val="left" w:pos="2268"/>
        <w:tab w:val="right" w:leader="dot" w:pos="9923"/>
      </w:tabs>
      <w:ind w:left="1559"/>
      <w:jc w:val="left"/>
    </w:pPr>
    <w:rPr>
      <w:rFonts w:ascii="Times New Roman" w:hAnsi="Times New Roman"/>
      <w:sz w:val="18"/>
      <w:szCs w:val="21"/>
    </w:rPr>
  </w:style>
  <w:style w:type="paragraph" w:customStyle="1" w:styleId="Bulleted2">
    <w:name w:val="Bulleted 2"/>
    <w:basedOn w:val="Normal"/>
    <w:rsid w:val="008554EB"/>
    <w:pPr>
      <w:numPr>
        <w:numId w:val="1"/>
      </w:numPr>
    </w:pPr>
    <w:rPr>
      <w:szCs w:val="22"/>
      <w:lang w:eastAsia="es-ES"/>
    </w:rPr>
  </w:style>
  <w:style w:type="paragraph" w:customStyle="1" w:styleId="Parrafonivel1">
    <w:name w:val="Parrafo nivel 1"/>
    <w:basedOn w:val="Normal"/>
    <w:rsid w:val="008554EB"/>
    <w:pPr>
      <w:ind w:left="567"/>
    </w:pPr>
    <w:rPr>
      <w:lang w:eastAsia="es-ES"/>
    </w:rPr>
  </w:style>
  <w:style w:type="paragraph" w:styleId="TOC1">
    <w:name w:val="toc 1"/>
    <w:basedOn w:val="Normal"/>
    <w:next w:val="Normal"/>
    <w:semiHidden/>
    <w:rsid w:val="00602DF0"/>
    <w:pPr>
      <w:tabs>
        <w:tab w:val="left" w:pos="425"/>
        <w:tab w:val="right" w:leader="dot" w:pos="9923"/>
      </w:tabs>
      <w:spacing w:before="120"/>
      <w:jc w:val="left"/>
    </w:pPr>
    <w:rPr>
      <w:rFonts w:ascii="Times New Roman" w:hAnsi="Times New Roman"/>
      <w:b/>
      <w:bCs/>
      <w:caps/>
      <w:sz w:val="20"/>
      <w:szCs w:val="24"/>
    </w:rPr>
  </w:style>
  <w:style w:type="paragraph" w:styleId="TOC2">
    <w:name w:val="toc 2"/>
    <w:basedOn w:val="Normal"/>
    <w:next w:val="Normal"/>
    <w:semiHidden/>
    <w:rsid w:val="00602DF0"/>
    <w:pPr>
      <w:tabs>
        <w:tab w:val="left" w:pos="992"/>
        <w:tab w:val="right" w:leader="dot" w:pos="9923"/>
      </w:tabs>
      <w:ind w:left="425"/>
      <w:jc w:val="left"/>
    </w:pPr>
    <w:rPr>
      <w:rFonts w:ascii="Times New Roman" w:hAnsi="Times New Roman"/>
      <w:smallCaps/>
      <w:sz w:val="20"/>
      <w:szCs w:val="24"/>
    </w:rPr>
  </w:style>
  <w:style w:type="paragraph" w:styleId="TableofFigures">
    <w:name w:val="table of figures"/>
    <w:basedOn w:val="Normal"/>
    <w:next w:val="Normal"/>
    <w:semiHidden/>
    <w:rsid w:val="00602DF0"/>
    <w:pPr>
      <w:ind w:left="400" w:hanging="400"/>
    </w:pPr>
  </w:style>
  <w:style w:type="paragraph" w:customStyle="1" w:styleId="StyleHeading5LatinItalic">
    <w:name w:val="Style Heading 5 + (Latin) Italic"/>
    <w:basedOn w:val="Heading5"/>
    <w:rsid w:val="00632CFE"/>
    <w:pPr>
      <w:numPr>
        <w:ilvl w:val="0"/>
        <w:numId w:val="0"/>
      </w:numPr>
      <w:tabs>
        <w:tab w:val="left" w:pos="1418"/>
      </w:tabs>
    </w:pPr>
    <w:rPr>
      <w:i/>
    </w:rPr>
  </w:style>
  <w:style w:type="paragraph" w:customStyle="1" w:styleId="Code">
    <w:name w:val="Code"/>
    <w:basedOn w:val="Normal"/>
    <w:rsid w:val="0084504E"/>
    <w:rPr>
      <w:rFonts w:ascii="Courier New" w:hAnsi="Courier New"/>
      <w:sz w:val="16"/>
      <w:szCs w:val="16"/>
      <w:lang w:eastAsia="es-ES"/>
    </w:rPr>
  </w:style>
  <w:style w:type="paragraph" w:customStyle="1" w:styleId="reserved">
    <w:name w:val="reserved"/>
    <w:basedOn w:val="Normal"/>
    <w:link w:val="reservedChar"/>
    <w:rsid w:val="00785926"/>
    <w:rPr>
      <w:i/>
      <w:iCs/>
      <w:noProof/>
      <w:lang w:eastAsia="es-ES"/>
    </w:rPr>
  </w:style>
  <w:style w:type="character" w:styleId="PageNumber">
    <w:name w:val="page number"/>
    <w:basedOn w:val="DefaultParagraphFont"/>
    <w:rsid w:val="00602DF0"/>
  </w:style>
  <w:style w:type="paragraph" w:styleId="BodyText">
    <w:name w:val="Body Text"/>
    <w:basedOn w:val="Normal"/>
    <w:link w:val="BodyTextChar"/>
    <w:rsid w:val="00602DF0"/>
    <w:pPr>
      <w:spacing w:after="215"/>
    </w:pPr>
  </w:style>
  <w:style w:type="paragraph" w:styleId="BodyTextIndent">
    <w:name w:val="Body Text Indent"/>
    <w:basedOn w:val="Normal"/>
    <w:next w:val="BodyText"/>
    <w:link w:val="BodyTextIndentChar"/>
    <w:rsid w:val="00602DF0"/>
    <w:pPr>
      <w:ind w:left="283"/>
    </w:pPr>
    <w:rPr>
      <w:i/>
      <w:color w:val="0000FF"/>
    </w:rPr>
  </w:style>
  <w:style w:type="paragraph" w:customStyle="1" w:styleId="TableText">
    <w:name w:val="Table Text"/>
    <w:basedOn w:val="BodyText"/>
    <w:rsid w:val="00602DF0"/>
    <w:pPr>
      <w:spacing w:after="0"/>
      <w:ind w:left="28" w:right="28"/>
    </w:pPr>
  </w:style>
  <w:style w:type="paragraph" w:styleId="Title">
    <w:name w:val="Title"/>
    <w:basedOn w:val="Normal"/>
    <w:qFormat/>
    <w:rsid w:val="00602DF0"/>
    <w:pPr>
      <w:spacing w:before="240" w:after="60"/>
      <w:jc w:val="right"/>
    </w:pPr>
    <w:rPr>
      <w:b/>
      <w:kern w:val="28"/>
      <w:sz w:val="28"/>
    </w:rPr>
  </w:style>
  <w:style w:type="paragraph" w:styleId="Subtitle">
    <w:name w:val="Subtitle"/>
    <w:basedOn w:val="Normal"/>
    <w:qFormat/>
    <w:rsid w:val="00602DF0"/>
    <w:pPr>
      <w:spacing w:after="60"/>
      <w:jc w:val="right"/>
    </w:pPr>
    <w:rPr>
      <w:i/>
      <w:sz w:val="24"/>
    </w:rPr>
  </w:style>
  <w:style w:type="paragraph" w:styleId="TOC5">
    <w:name w:val="toc 5"/>
    <w:basedOn w:val="Normal"/>
    <w:next w:val="Normal"/>
    <w:semiHidden/>
    <w:rsid w:val="00602DF0"/>
    <w:pPr>
      <w:ind w:left="880"/>
      <w:jc w:val="left"/>
    </w:pPr>
    <w:rPr>
      <w:rFonts w:ascii="Times New Roman" w:hAnsi="Times New Roman"/>
      <w:sz w:val="18"/>
      <w:szCs w:val="21"/>
    </w:rPr>
  </w:style>
  <w:style w:type="paragraph" w:styleId="TOC6">
    <w:name w:val="toc 6"/>
    <w:basedOn w:val="Normal"/>
    <w:next w:val="Normal"/>
    <w:semiHidden/>
    <w:rsid w:val="00602DF0"/>
    <w:pPr>
      <w:ind w:left="1100"/>
      <w:jc w:val="left"/>
    </w:pPr>
    <w:rPr>
      <w:rFonts w:ascii="Times New Roman" w:hAnsi="Times New Roman"/>
      <w:sz w:val="18"/>
      <w:szCs w:val="21"/>
    </w:rPr>
  </w:style>
  <w:style w:type="paragraph" w:styleId="TOC7">
    <w:name w:val="toc 7"/>
    <w:basedOn w:val="Normal"/>
    <w:next w:val="Normal"/>
    <w:semiHidden/>
    <w:rsid w:val="00602DF0"/>
    <w:pPr>
      <w:ind w:left="1320"/>
      <w:jc w:val="left"/>
    </w:pPr>
    <w:rPr>
      <w:rFonts w:ascii="Times New Roman" w:hAnsi="Times New Roman"/>
      <w:sz w:val="18"/>
      <w:szCs w:val="21"/>
    </w:rPr>
  </w:style>
  <w:style w:type="paragraph" w:styleId="TOC8">
    <w:name w:val="toc 8"/>
    <w:basedOn w:val="Normal"/>
    <w:next w:val="Normal"/>
    <w:semiHidden/>
    <w:rsid w:val="00602DF0"/>
    <w:pPr>
      <w:ind w:left="1540"/>
      <w:jc w:val="left"/>
    </w:pPr>
    <w:rPr>
      <w:rFonts w:ascii="Times New Roman" w:hAnsi="Times New Roman"/>
      <w:sz w:val="18"/>
      <w:szCs w:val="21"/>
    </w:rPr>
  </w:style>
  <w:style w:type="paragraph" w:styleId="TOC9">
    <w:name w:val="toc 9"/>
    <w:basedOn w:val="Normal"/>
    <w:next w:val="Normal"/>
    <w:semiHidden/>
    <w:rsid w:val="00602DF0"/>
    <w:pPr>
      <w:ind w:left="1760"/>
      <w:jc w:val="left"/>
    </w:pPr>
    <w:rPr>
      <w:rFonts w:ascii="Times New Roman" w:hAnsi="Times New Roman"/>
      <w:sz w:val="18"/>
      <w:szCs w:val="21"/>
    </w:rPr>
  </w:style>
  <w:style w:type="paragraph" w:customStyle="1" w:styleId="DefaultText">
    <w:name w:val="Default Text"/>
    <w:basedOn w:val="Normal"/>
    <w:rsid w:val="00602DF0"/>
    <w:pPr>
      <w:overflowPunct/>
      <w:spacing w:after="215"/>
      <w:textAlignment w:val="auto"/>
    </w:pPr>
    <w:rPr>
      <w:rFonts w:cs="Arial"/>
    </w:rPr>
  </w:style>
  <w:style w:type="paragraph" w:customStyle="1" w:styleId="SubFooter">
    <w:name w:val="SubFooter"/>
    <w:basedOn w:val="Footer"/>
    <w:rsid w:val="00602DF0"/>
    <w:pPr>
      <w:pBdr>
        <w:top w:val="none" w:sz="0" w:space="0" w:color="auto"/>
      </w:pBdr>
    </w:pPr>
    <w:rPr>
      <w:sz w:val="12"/>
    </w:rPr>
  </w:style>
  <w:style w:type="paragraph" w:customStyle="1" w:styleId="HeadingA">
    <w:name w:val="Heading A"/>
    <w:basedOn w:val="Heading1"/>
    <w:rsid w:val="00602DF0"/>
    <w:pPr>
      <w:numPr>
        <w:numId w:val="0"/>
      </w:numPr>
      <w:outlineLvl w:val="9"/>
    </w:pPr>
    <w:rPr>
      <w:lang w:val="pt-BR"/>
    </w:rPr>
  </w:style>
  <w:style w:type="paragraph" w:customStyle="1" w:styleId="HeadingB">
    <w:name w:val="Heading B"/>
    <w:basedOn w:val="Heading2"/>
    <w:rsid w:val="00602DF0"/>
    <w:pPr>
      <w:outlineLvl w:val="9"/>
    </w:pPr>
  </w:style>
  <w:style w:type="paragraph" w:customStyle="1" w:styleId="HeadingC">
    <w:name w:val="Heading C"/>
    <w:basedOn w:val="Heading3"/>
    <w:rsid w:val="00602DF0"/>
    <w:pPr>
      <w:outlineLvl w:val="9"/>
    </w:pPr>
  </w:style>
  <w:style w:type="paragraph" w:customStyle="1" w:styleId="Editorscomments">
    <w:name w:val="Editor's comments"/>
    <w:basedOn w:val="Normal"/>
    <w:rsid w:val="00602DF0"/>
    <w:rPr>
      <w:b/>
      <w:bCs/>
      <w:color w:val="FF0000"/>
    </w:rPr>
  </w:style>
  <w:style w:type="paragraph" w:customStyle="1" w:styleId="Readerscomments">
    <w:name w:val="Reader's comments"/>
    <w:basedOn w:val="Normal"/>
    <w:next w:val="Normal"/>
    <w:rsid w:val="00602DF0"/>
    <w:rPr>
      <w:i/>
      <w:iCs/>
      <w:color w:val="CC00CC"/>
    </w:rPr>
  </w:style>
  <w:style w:type="paragraph" w:customStyle="1" w:styleId="Bullet1">
    <w:name w:val="Bullet 1"/>
    <w:basedOn w:val="Normal"/>
    <w:rsid w:val="00602DF0"/>
    <w:pPr>
      <w:widowControl w:val="0"/>
      <w:tabs>
        <w:tab w:val="left" w:pos="1701"/>
      </w:tabs>
      <w:overflowPunct/>
      <w:autoSpaceDE/>
      <w:autoSpaceDN/>
      <w:adjustRightInd/>
      <w:ind w:left="1701" w:right="284" w:hanging="425"/>
      <w:textAlignment w:val="auto"/>
    </w:pPr>
    <w:rPr>
      <w:spacing w:val="-3"/>
      <w:lang w:val="es-ES_tradnl" w:eastAsia="es-ES"/>
    </w:rPr>
  </w:style>
  <w:style w:type="paragraph" w:customStyle="1" w:styleId="Bullet">
    <w:name w:val="Bullet"/>
    <w:basedOn w:val="Normal"/>
    <w:rsid w:val="00602DF0"/>
    <w:pPr>
      <w:tabs>
        <w:tab w:val="left" w:pos="720"/>
      </w:tabs>
      <w:overflowPunct/>
      <w:ind w:left="720" w:hanging="360"/>
      <w:textAlignment w:val="auto"/>
    </w:pPr>
    <w:rPr>
      <w:rFonts w:cs="Arial"/>
    </w:rPr>
  </w:style>
  <w:style w:type="paragraph" w:customStyle="1" w:styleId="body">
    <w:name w:val="body"/>
    <w:basedOn w:val="Normal"/>
    <w:rsid w:val="00602DF0"/>
    <w:pPr>
      <w:overflowPunct/>
      <w:autoSpaceDE/>
      <w:autoSpaceDN/>
      <w:adjustRightInd/>
      <w:spacing w:before="120" w:after="80"/>
      <w:textAlignment w:val="auto"/>
    </w:pPr>
    <w:rPr>
      <w:rFonts w:eastAsia="Arial Unicode MS" w:cs="Arial"/>
    </w:rPr>
  </w:style>
  <w:style w:type="paragraph" w:customStyle="1" w:styleId="WPDL1">
    <w:name w:val="WPD L1"/>
    <w:basedOn w:val="Normal"/>
    <w:next w:val="Normal"/>
    <w:rsid w:val="00602DF0"/>
    <w:pPr>
      <w:pBdr>
        <w:top w:val="single" w:sz="4" w:space="1" w:color="auto"/>
      </w:pBdr>
      <w:tabs>
        <w:tab w:val="num" w:pos="720"/>
      </w:tabs>
      <w:overflowPunct/>
      <w:autoSpaceDE/>
      <w:autoSpaceDN/>
      <w:adjustRightInd/>
      <w:spacing w:before="240"/>
      <w:ind w:left="720" w:hanging="360"/>
      <w:textAlignment w:val="auto"/>
    </w:pPr>
    <w:rPr>
      <w:b/>
      <w:sz w:val="28"/>
    </w:rPr>
  </w:style>
  <w:style w:type="paragraph" w:customStyle="1" w:styleId="WPDL2">
    <w:name w:val="WPD L2"/>
    <w:basedOn w:val="WPDL1"/>
    <w:next w:val="Normal"/>
    <w:rsid w:val="00602DF0"/>
    <w:pPr>
      <w:pBdr>
        <w:top w:val="none" w:sz="0" w:space="0" w:color="auto"/>
      </w:pBdr>
      <w:tabs>
        <w:tab w:val="clear" w:pos="720"/>
        <w:tab w:val="num" w:pos="1440"/>
      </w:tabs>
      <w:ind w:left="1440"/>
    </w:pPr>
    <w:rPr>
      <w:sz w:val="24"/>
    </w:rPr>
  </w:style>
  <w:style w:type="paragraph" w:styleId="BalloonText">
    <w:name w:val="Balloon Text"/>
    <w:basedOn w:val="Normal"/>
    <w:semiHidden/>
    <w:rsid w:val="00602DF0"/>
    <w:rPr>
      <w:rFonts w:ascii="Tahoma" w:hAnsi="Tahoma" w:cs="Tahoma"/>
      <w:sz w:val="16"/>
      <w:szCs w:val="16"/>
    </w:rPr>
  </w:style>
  <w:style w:type="paragraph" w:customStyle="1" w:styleId="BulletsL1">
    <w:name w:val="Bullets L1"/>
    <w:basedOn w:val="Normal"/>
    <w:rsid w:val="00602DF0"/>
    <w:pPr>
      <w:overflowPunct/>
      <w:autoSpaceDE/>
      <w:autoSpaceDN/>
      <w:adjustRightInd/>
      <w:spacing w:before="60" w:after="60"/>
      <w:ind w:left="360" w:hanging="360"/>
      <w:textAlignment w:val="auto"/>
    </w:pPr>
  </w:style>
  <w:style w:type="paragraph" w:customStyle="1" w:styleId="BulletsL2">
    <w:name w:val="Bullets L2"/>
    <w:rsid w:val="00602DF0"/>
    <w:pPr>
      <w:tabs>
        <w:tab w:val="num" w:pos="360"/>
      </w:tabs>
      <w:ind w:left="2058" w:hanging="357"/>
    </w:pPr>
    <w:rPr>
      <w:rFonts w:ascii="Arial" w:hAnsi="Arial"/>
      <w:noProof/>
      <w:lang w:val="en-US" w:eastAsia="en-US"/>
    </w:rPr>
  </w:style>
  <w:style w:type="table" w:customStyle="1" w:styleId="IBMTable1">
    <w:name w:val="IBM Table 1"/>
    <w:basedOn w:val="TableNormal"/>
    <w:rsid w:val="00602DF0"/>
    <w:tblPr>
      <w:tblBorders>
        <w:top w:val="single" w:sz="4" w:space="0" w:color="0000FF"/>
        <w:left w:val="single" w:sz="4" w:space="0" w:color="0000FF"/>
        <w:bottom w:val="single" w:sz="4" w:space="0" w:color="0000FF"/>
        <w:right w:val="single" w:sz="4" w:space="0" w:color="0000FF"/>
      </w:tblBorders>
    </w:tblPr>
    <w:tblStylePr w:type="firstRow">
      <w:pPr>
        <w:wordWrap/>
        <w:spacing w:beforeLines="0" w:before="0" w:beforeAutospacing="0" w:afterLines="0" w:after="0" w:afterAutospacing="0" w:line="240" w:lineRule="auto"/>
        <w:ind w:leftChars="0" w:left="0" w:rightChars="0" w:right="0" w:firstLineChars="0" w:firstLine="0"/>
        <w:contextualSpacing w:val="0"/>
        <w:jc w:val="center"/>
      </w:pPr>
      <w:rPr>
        <w:b/>
        <w:color w:val="FFFFFF"/>
      </w:rPr>
      <w:tblPr/>
      <w:tcPr>
        <w:tcBorders>
          <w:top w:val="single" w:sz="4" w:space="0" w:color="000080"/>
          <w:left w:val="single" w:sz="4" w:space="0" w:color="000080"/>
          <w:bottom w:val="single" w:sz="4" w:space="0" w:color="000080"/>
          <w:right w:val="single" w:sz="4" w:space="0" w:color="000080"/>
          <w:insideH w:val="single" w:sz="4" w:space="0" w:color="auto"/>
          <w:insideV w:val="single" w:sz="4" w:space="0" w:color="FFFFFF"/>
          <w:tl2br w:val="nil"/>
          <w:tr2bl w:val="nil"/>
        </w:tcBorders>
        <w:shd w:val="clear" w:color="auto" w:fill="0F62BC"/>
      </w:tcPr>
    </w:tblStylePr>
  </w:style>
  <w:style w:type="paragraph" w:styleId="BodyText3">
    <w:name w:val="Body Text 3"/>
    <w:basedOn w:val="Normal"/>
    <w:rsid w:val="00602DF0"/>
    <w:rPr>
      <w:color w:val="FF0000"/>
      <w:szCs w:val="24"/>
    </w:rPr>
  </w:style>
  <w:style w:type="paragraph" w:customStyle="1" w:styleId="Anexo2">
    <w:name w:val="Anexo 2"/>
    <w:basedOn w:val="Heading2"/>
    <w:next w:val="Normal"/>
    <w:rsid w:val="00602DF0"/>
    <w:pPr>
      <w:numPr>
        <w:numId w:val="15"/>
      </w:numPr>
      <w:tabs>
        <w:tab w:val="left" w:pos="1134"/>
      </w:tabs>
    </w:pPr>
  </w:style>
  <w:style w:type="paragraph" w:styleId="DocumentMap">
    <w:name w:val="Document Map"/>
    <w:basedOn w:val="Normal"/>
    <w:semiHidden/>
    <w:rsid w:val="00602DF0"/>
    <w:pPr>
      <w:shd w:val="clear" w:color="auto" w:fill="000080"/>
    </w:pPr>
    <w:rPr>
      <w:rFonts w:ascii="Tahoma" w:hAnsi="Tahoma" w:cs="Tahoma"/>
    </w:rPr>
  </w:style>
  <w:style w:type="character" w:styleId="Hyperlink">
    <w:name w:val="Hyperlink"/>
    <w:basedOn w:val="DefaultParagraphFont"/>
    <w:rsid w:val="00602DF0"/>
    <w:rPr>
      <w:color w:val="0000FF"/>
      <w:u w:val="single"/>
    </w:rPr>
  </w:style>
  <w:style w:type="paragraph" w:customStyle="1" w:styleId="IBMBody">
    <w:name w:val="IBM Body"/>
    <w:basedOn w:val="Normal"/>
    <w:rsid w:val="00602DF0"/>
    <w:pPr>
      <w:overflowPunct/>
      <w:autoSpaceDE/>
      <w:autoSpaceDN/>
      <w:adjustRightInd/>
      <w:spacing w:line="300" w:lineRule="exact"/>
      <w:textAlignment w:val="auto"/>
    </w:pPr>
    <w:rPr>
      <w:rFonts w:ascii="Arial (W1)" w:hAnsi="Arial (W1)"/>
    </w:rPr>
  </w:style>
  <w:style w:type="character" w:styleId="Strong">
    <w:name w:val="Strong"/>
    <w:basedOn w:val="DefaultParagraphFont"/>
    <w:qFormat/>
    <w:rsid w:val="00602DF0"/>
    <w:rPr>
      <w:b/>
      <w:bCs/>
    </w:rPr>
  </w:style>
  <w:style w:type="character" w:styleId="Emphasis">
    <w:name w:val="Emphasis"/>
    <w:basedOn w:val="DefaultParagraphFont"/>
    <w:qFormat/>
    <w:rsid w:val="00602DF0"/>
    <w:rPr>
      <w:i/>
      <w:iCs/>
    </w:rPr>
  </w:style>
  <w:style w:type="character" w:styleId="FollowedHyperlink">
    <w:name w:val="FollowedHyperlink"/>
    <w:basedOn w:val="DefaultParagraphFont"/>
    <w:rsid w:val="00602DF0"/>
    <w:rPr>
      <w:color w:val="800080"/>
      <w:u w:val="single"/>
    </w:rPr>
  </w:style>
  <w:style w:type="paragraph" w:styleId="ListBullet">
    <w:name w:val="List Bullet"/>
    <w:basedOn w:val="Normal"/>
    <w:rsid w:val="00602DF0"/>
    <w:pPr>
      <w:numPr>
        <w:numId w:val="5"/>
      </w:numPr>
    </w:pPr>
  </w:style>
  <w:style w:type="paragraph" w:styleId="BodyTextIndent2">
    <w:name w:val="Body Text Indent 2"/>
    <w:basedOn w:val="Normal"/>
    <w:rsid w:val="00602DF0"/>
    <w:pPr>
      <w:spacing w:line="480" w:lineRule="auto"/>
      <w:ind w:left="283"/>
    </w:pPr>
  </w:style>
  <w:style w:type="paragraph" w:customStyle="1" w:styleId="IBMBullet3">
    <w:name w:val="IBM Bullet 3"/>
    <w:rsid w:val="00602DF0"/>
    <w:pPr>
      <w:tabs>
        <w:tab w:val="num" w:pos="1440"/>
      </w:tabs>
      <w:spacing w:line="300" w:lineRule="exact"/>
      <w:ind w:left="1440" w:hanging="360"/>
    </w:pPr>
    <w:rPr>
      <w:rFonts w:ascii="Arial (W1)" w:hAnsi="Arial (W1)"/>
      <w:sz w:val="18"/>
      <w:lang w:val="es-ES_tradnl" w:eastAsia="en-US"/>
    </w:rPr>
  </w:style>
  <w:style w:type="paragraph" w:customStyle="1" w:styleId="CodeBoxed">
    <w:name w:val="Code Boxed"/>
    <w:basedOn w:val="Cdigo"/>
    <w:rsid w:val="00602DF0"/>
    <w:rPr>
      <w:noProof/>
      <w:lang w:val="en-GB"/>
    </w:rPr>
  </w:style>
  <w:style w:type="table" w:styleId="TableGrid">
    <w:name w:val="Table Grid"/>
    <w:basedOn w:val="TableNormal"/>
    <w:rsid w:val="00602DF0"/>
    <w:pPr>
      <w:overflowPunct w:val="0"/>
      <w:autoSpaceDE w:val="0"/>
      <w:autoSpaceDN w:val="0"/>
      <w:adjustRightInd w:val="0"/>
      <w:spacing w:after="12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Index">
    <w:name w:val="Heading B Index"/>
    <w:basedOn w:val="Normal"/>
    <w:rsid w:val="00602DF0"/>
    <w:pPr>
      <w:keepNext/>
      <w:keepLines/>
      <w:pageBreakBefore/>
      <w:tabs>
        <w:tab w:val="left" w:pos="567"/>
      </w:tabs>
      <w:overflowPunct/>
      <w:autoSpaceDE/>
      <w:autoSpaceDN/>
      <w:adjustRightInd/>
      <w:spacing w:before="142" w:after="113"/>
      <w:ind w:left="431" w:hanging="431"/>
      <w:jc w:val="center"/>
      <w:textAlignment w:val="auto"/>
    </w:pPr>
    <w:rPr>
      <w:rFonts w:eastAsia="SimSun"/>
      <w:b/>
      <w:kern w:val="28"/>
      <w:sz w:val="36"/>
      <w:lang w:val="es-ES_tradnl"/>
    </w:rPr>
  </w:style>
  <w:style w:type="paragraph" w:customStyle="1" w:styleId="StyleHeadingALeft063cmHanging063cm">
    <w:name w:val="Style Heading A + Left:  063 cm Hanging:  063 cm"/>
    <w:basedOn w:val="HeadingA"/>
    <w:rsid w:val="00602DF0"/>
    <w:pPr>
      <w:ind w:left="357" w:hanging="357"/>
    </w:pPr>
    <w:rPr>
      <w:rFonts w:eastAsia="Times New Roman"/>
      <w:bCs/>
    </w:rPr>
  </w:style>
  <w:style w:type="paragraph" w:customStyle="1" w:styleId="Figura">
    <w:name w:val="Figura"/>
    <w:basedOn w:val="Normal"/>
    <w:next w:val="Normal"/>
    <w:rsid w:val="00602DF0"/>
    <w:pPr>
      <w:overflowPunct/>
      <w:autoSpaceDE/>
      <w:autoSpaceDN/>
      <w:adjustRightInd/>
      <w:spacing w:before="120" w:line="360" w:lineRule="auto"/>
      <w:jc w:val="center"/>
      <w:textAlignment w:val="auto"/>
    </w:pPr>
    <w:rPr>
      <w:szCs w:val="24"/>
      <w:lang w:eastAsia="es-ES"/>
    </w:rPr>
  </w:style>
  <w:style w:type="numbering" w:customStyle="1" w:styleId="EstiloConvietas">
    <w:name w:val="Estilo Con viñetas"/>
    <w:basedOn w:val="NoList"/>
    <w:rsid w:val="00602DF0"/>
    <w:pPr>
      <w:numPr>
        <w:numId w:val="9"/>
      </w:numPr>
    </w:pPr>
  </w:style>
  <w:style w:type="paragraph" w:customStyle="1" w:styleId="Cdigo">
    <w:name w:val="Código"/>
    <w:basedOn w:val="Normal"/>
    <w:rsid w:val="00602DF0"/>
    <w:pPr>
      <w:pBdr>
        <w:top w:val="single" w:sz="4" w:space="1" w:color="auto"/>
        <w:left w:val="single" w:sz="4" w:space="4" w:color="auto"/>
        <w:bottom w:val="single" w:sz="4" w:space="1" w:color="auto"/>
        <w:right w:val="single" w:sz="4" w:space="4" w:color="auto"/>
      </w:pBdr>
      <w:overflowPunct/>
      <w:autoSpaceDE/>
      <w:autoSpaceDN/>
      <w:adjustRightInd/>
      <w:jc w:val="left"/>
      <w:textAlignment w:val="auto"/>
    </w:pPr>
    <w:rPr>
      <w:rFonts w:ascii="Courier New" w:hAnsi="Courier New"/>
      <w:sz w:val="16"/>
      <w:szCs w:val="24"/>
      <w:lang w:eastAsia="es-ES"/>
    </w:rPr>
  </w:style>
  <w:style w:type="paragraph" w:customStyle="1" w:styleId="Listavietas2">
    <w:name w:val="Lista viñetas 2"/>
    <w:basedOn w:val="Normal"/>
    <w:rsid w:val="00602DF0"/>
    <w:pPr>
      <w:tabs>
        <w:tab w:val="num" w:pos="1247"/>
      </w:tabs>
      <w:overflowPunct/>
      <w:autoSpaceDE/>
      <w:autoSpaceDN/>
      <w:adjustRightInd/>
      <w:spacing w:before="80"/>
      <w:ind w:left="1247" w:hanging="226"/>
      <w:jc w:val="left"/>
      <w:textAlignment w:val="auto"/>
    </w:pPr>
    <w:rPr>
      <w:lang w:eastAsia="es-ES"/>
    </w:rPr>
  </w:style>
  <w:style w:type="paragraph" w:styleId="BodyTextIndent3">
    <w:name w:val="Body Text Indent 3"/>
    <w:basedOn w:val="Normal"/>
    <w:rsid w:val="00602DF0"/>
    <w:pPr>
      <w:ind w:left="283"/>
    </w:pPr>
    <w:rPr>
      <w:sz w:val="16"/>
      <w:szCs w:val="16"/>
    </w:rPr>
  </w:style>
  <w:style w:type="paragraph" w:styleId="ListBullet2">
    <w:name w:val="List Bullet 2"/>
    <w:basedOn w:val="Normal"/>
    <w:rsid w:val="00602DF0"/>
    <w:pPr>
      <w:numPr>
        <w:numId w:val="6"/>
      </w:numPr>
    </w:pPr>
    <w:rPr>
      <w:rFonts w:ascii="Helvetica" w:hAnsi="Helvetica"/>
    </w:rPr>
  </w:style>
  <w:style w:type="paragraph" w:styleId="ListContinue2">
    <w:name w:val="List Continue 2"/>
    <w:basedOn w:val="Normal"/>
    <w:rsid w:val="00602DF0"/>
    <w:pPr>
      <w:ind w:left="566"/>
    </w:pPr>
  </w:style>
  <w:style w:type="paragraph" w:styleId="ListContinue">
    <w:name w:val="List Continue"/>
    <w:basedOn w:val="Normal"/>
    <w:rsid w:val="00602DF0"/>
    <w:pPr>
      <w:ind w:left="283"/>
    </w:pPr>
  </w:style>
  <w:style w:type="paragraph" w:styleId="ListBullet3">
    <w:name w:val="List Bullet 3"/>
    <w:basedOn w:val="Normal"/>
    <w:rsid w:val="00602DF0"/>
    <w:pPr>
      <w:numPr>
        <w:numId w:val="7"/>
      </w:numPr>
    </w:pPr>
  </w:style>
  <w:style w:type="paragraph" w:customStyle="1" w:styleId="Normalcentered">
    <w:name w:val="Normal centered"/>
    <w:basedOn w:val="Normal"/>
    <w:rsid w:val="00602DF0"/>
    <w:pPr>
      <w:overflowPunct/>
      <w:autoSpaceDE/>
      <w:autoSpaceDN/>
      <w:adjustRightInd/>
      <w:spacing w:before="120"/>
      <w:jc w:val="center"/>
      <w:textAlignment w:val="auto"/>
    </w:pPr>
    <w:rPr>
      <w:lang w:val="en-US"/>
    </w:rPr>
  </w:style>
  <w:style w:type="paragraph" w:customStyle="1" w:styleId="HeadingAIndex">
    <w:name w:val="Heading A Index"/>
    <w:basedOn w:val="HeadingA"/>
    <w:rsid w:val="00602DF0"/>
    <w:pPr>
      <w:pBdr>
        <w:top w:val="none" w:sz="0" w:space="0" w:color="auto"/>
      </w:pBdr>
      <w:ind w:left="432" w:hanging="432"/>
    </w:pPr>
    <w:rPr>
      <w:sz w:val="40"/>
      <w:lang w:val="es-ES_tradnl"/>
    </w:rPr>
  </w:style>
  <w:style w:type="paragraph" w:styleId="ListContinue3">
    <w:name w:val="List Continue 3"/>
    <w:basedOn w:val="Normal"/>
    <w:rsid w:val="00602DF0"/>
    <w:pPr>
      <w:ind w:left="849"/>
    </w:pPr>
  </w:style>
  <w:style w:type="paragraph" w:styleId="ListBullet4">
    <w:name w:val="List Bullet 4"/>
    <w:basedOn w:val="Normal"/>
    <w:autoRedefine/>
    <w:rsid w:val="00602DF0"/>
    <w:pPr>
      <w:numPr>
        <w:numId w:val="8"/>
      </w:numPr>
    </w:pPr>
  </w:style>
  <w:style w:type="paragraph" w:styleId="MessageHeader">
    <w:name w:val="Message Header"/>
    <w:basedOn w:val="Normal"/>
    <w:rsid w:val="00602DF0"/>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customStyle="1" w:styleId="Resaltado">
    <w:name w:val="Resaltado"/>
    <w:basedOn w:val="Normal"/>
    <w:link w:val="ResaltadoChar"/>
    <w:rsid w:val="00602DF0"/>
    <w:rPr>
      <w:b/>
    </w:rPr>
  </w:style>
  <w:style w:type="paragraph" w:customStyle="1" w:styleId="Reservado">
    <w:name w:val="Reservado"/>
    <w:basedOn w:val="Normal"/>
    <w:link w:val="ReservadoChar"/>
    <w:rsid w:val="00602DF0"/>
    <w:rPr>
      <w:i/>
      <w:noProof/>
      <w:lang w:val="en-US"/>
    </w:rPr>
  </w:style>
  <w:style w:type="paragraph" w:styleId="ListNumber">
    <w:name w:val="List Number"/>
    <w:basedOn w:val="Normal"/>
    <w:rsid w:val="00602DF0"/>
    <w:pPr>
      <w:numPr>
        <w:numId w:val="10"/>
      </w:numPr>
    </w:pPr>
  </w:style>
  <w:style w:type="paragraph" w:styleId="ListNumber2">
    <w:name w:val="List Number 2"/>
    <w:basedOn w:val="Normal"/>
    <w:rsid w:val="00602DF0"/>
    <w:pPr>
      <w:numPr>
        <w:numId w:val="11"/>
      </w:numPr>
    </w:pPr>
  </w:style>
  <w:style w:type="character" w:styleId="CommentReference">
    <w:name w:val="annotation reference"/>
    <w:basedOn w:val="DefaultParagraphFont"/>
    <w:semiHidden/>
    <w:rsid w:val="00602DF0"/>
    <w:rPr>
      <w:sz w:val="16"/>
      <w:szCs w:val="16"/>
    </w:rPr>
  </w:style>
  <w:style w:type="paragraph" w:styleId="CommentText">
    <w:name w:val="annotation text"/>
    <w:basedOn w:val="Normal"/>
    <w:semiHidden/>
    <w:rsid w:val="00602DF0"/>
  </w:style>
  <w:style w:type="paragraph" w:styleId="CommentSubject">
    <w:name w:val="annotation subject"/>
    <w:basedOn w:val="CommentText"/>
    <w:next w:val="CommentText"/>
    <w:semiHidden/>
    <w:rsid w:val="00602DF0"/>
    <w:rPr>
      <w:b/>
      <w:bCs/>
    </w:rPr>
  </w:style>
  <w:style w:type="paragraph" w:customStyle="1" w:styleId="Anexo1">
    <w:name w:val="Anexo 1"/>
    <w:basedOn w:val="Heading1"/>
    <w:next w:val="Normal"/>
    <w:rsid w:val="00602DF0"/>
    <w:pPr>
      <w:numPr>
        <w:numId w:val="51"/>
      </w:numPr>
      <w:tabs>
        <w:tab w:val="clear" w:pos="567"/>
      </w:tabs>
    </w:pPr>
  </w:style>
  <w:style w:type="character" w:customStyle="1" w:styleId="azuldatosb1">
    <w:name w:val="azuldatosb1"/>
    <w:basedOn w:val="DefaultParagraphFont"/>
    <w:rsid w:val="00220131"/>
    <w:rPr>
      <w:rFonts w:ascii="Trebuchet MS" w:hAnsi="Trebuchet MS" w:hint="default"/>
      <w:b/>
      <w:bCs/>
      <w:strike w:val="0"/>
      <w:dstrike w:val="0"/>
      <w:color w:val="006C43"/>
      <w:sz w:val="18"/>
      <w:szCs w:val="18"/>
      <w:u w:val="none"/>
      <w:effect w:val="none"/>
    </w:rPr>
  </w:style>
  <w:style w:type="paragraph" w:customStyle="1" w:styleId="NOTA">
    <w:name w:val="NOTA"/>
    <w:basedOn w:val="Normal"/>
    <w:rsid w:val="00220131"/>
    <w:pPr>
      <w:shd w:val="clear" w:color="auto" w:fill="FFFFCC"/>
    </w:pPr>
    <w:rPr>
      <w:lang w:val="es-ES_tradnl"/>
    </w:rPr>
  </w:style>
  <w:style w:type="paragraph" w:customStyle="1" w:styleId="Interiorfigura">
    <w:name w:val="Interior figura"/>
    <w:basedOn w:val="Normal"/>
    <w:link w:val="InteriorfiguraCar"/>
    <w:rsid w:val="00220131"/>
    <w:pPr>
      <w:overflowPunct/>
      <w:autoSpaceDE/>
      <w:autoSpaceDN/>
      <w:adjustRightInd/>
      <w:jc w:val="center"/>
      <w:textAlignment w:val="auto"/>
    </w:pPr>
    <w:rPr>
      <w:rFonts w:ascii="Verdana" w:hAnsi="Verdana"/>
      <w:szCs w:val="24"/>
      <w:lang w:eastAsia="es-ES"/>
    </w:rPr>
  </w:style>
  <w:style w:type="character" w:customStyle="1" w:styleId="InteriorfiguraCar">
    <w:name w:val="Interior figura Car"/>
    <w:basedOn w:val="DefaultParagraphFont"/>
    <w:link w:val="Interiorfigura"/>
    <w:rsid w:val="00220131"/>
    <w:rPr>
      <w:rFonts w:ascii="Verdana" w:hAnsi="Verdana"/>
      <w:sz w:val="22"/>
      <w:szCs w:val="24"/>
      <w:lang w:val="es-ES" w:eastAsia="es-ES" w:bidi="ar-SA"/>
    </w:rPr>
  </w:style>
  <w:style w:type="paragraph" w:styleId="List4">
    <w:name w:val="List 4"/>
    <w:basedOn w:val="Normal"/>
    <w:rsid w:val="00220131"/>
    <w:pPr>
      <w:ind w:left="1132" w:hanging="283"/>
    </w:pPr>
  </w:style>
  <w:style w:type="paragraph" w:customStyle="1" w:styleId="StyleCaptionJustified">
    <w:name w:val="Style Caption + Justified"/>
    <w:basedOn w:val="Caption"/>
    <w:rsid w:val="00220131"/>
    <w:rPr>
      <w:bCs w:val="0"/>
      <w:iCs/>
    </w:rPr>
  </w:style>
  <w:style w:type="paragraph" w:customStyle="1" w:styleId="StyleHeading3LeftBefore2125pt">
    <w:name w:val="Style Heading 3 + Left Before:  2125 pt"/>
    <w:basedOn w:val="Heading3"/>
    <w:rsid w:val="00220131"/>
    <w:pPr>
      <w:numPr>
        <w:numId w:val="4"/>
      </w:numPr>
      <w:spacing w:before="425"/>
      <w:jc w:val="left"/>
    </w:pPr>
    <w:rPr>
      <w:i/>
    </w:rPr>
  </w:style>
  <w:style w:type="paragraph" w:customStyle="1" w:styleId="StyleHeading3">
    <w:name w:val="Style Heading 3"/>
    <w:basedOn w:val="Heading3"/>
    <w:next w:val="Normal"/>
    <w:rsid w:val="00220131"/>
    <w:pPr>
      <w:numPr>
        <w:ilvl w:val="0"/>
        <w:numId w:val="0"/>
      </w:numPr>
      <w:tabs>
        <w:tab w:val="num" w:pos="1430"/>
      </w:tabs>
      <w:ind w:left="1214" w:hanging="504"/>
    </w:pPr>
    <w:rPr>
      <w:rFonts w:eastAsia="SimSun"/>
      <w:i/>
    </w:rPr>
  </w:style>
  <w:style w:type="paragraph" w:styleId="HTMLPreformatted">
    <w:name w:val="HTML Preformatted"/>
    <w:basedOn w:val="Normal"/>
    <w:rsid w:val="0022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ascii="Courier New" w:hAnsi="Courier New" w:cs="Courier New"/>
      <w:sz w:val="20"/>
      <w:lang w:eastAsia="es-ES"/>
    </w:rPr>
  </w:style>
  <w:style w:type="paragraph" w:customStyle="1" w:styleId="HeadingAIndex1">
    <w:name w:val="Heading A Index 1"/>
    <w:basedOn w:val="HeadingA"/>
    <w:rsid w:val="00220131"/>
    <w:pPr>
      <w:pBdr>
        <w:top w:val="none" w:sz="0" w:space="0" w:color="auto"/>
      </w:pBdr>
      <w:ind w:left="432" w:hanging="432"/>
    </w:pPr>
    <w:rPr>
      <w:sz w:val="40"/>
      <w:lang w:val="es-ES_tradnl"/>
    </w:rPr>
  </w:style>
  <w:style w:type="character" w:styleId="HTMLCode">
    <w:name w:val="HTML Code"/>
    <w:basedOn w:val="DefaultParagraphFont"/>
    <w:rsid w:val="00220131"/>
    <w:rPr>
      <w:rFonts w:ascii="Courier New" w:eastAsia="Times New Roman" w:hAnsi="Courier New" w:cs="Courier New"/>
      <w:sz w:val="20"/>
      <w:szCs w:val="20"/>
    </w:rPr>
  </w:style>
  <w:style w:type="paragraph" w:customStyle="1" w:styleId="Heading2H2h2Level2TopicHeadingttulo2heading2Heading2Hiddenheading21Heading2Hidden1H21H222Header2Portadilla2SectiontitleArial12FettKursiv">
    <w:name w:val="Heading 2;H2;h2;Level 2 Topic Heading;título 2;heading 2;Heading 2 Hidden;heading 21;Heading 2 Hidden1;H21;H22;2;Header 2;Portadilla 2;Section title;Arial 12 Fett Kursiv"/>
    <w:basedOn w:val="Normal"/>
    <w:rsid w:val="00220131"/>
    <w:pPr>
      <w:tabs>
        <w:tab w:val="num" w:pos="0"/>
      </w:tabs>
    </w:pPr>
  </w:style>
  <w:style w:type="paragraph" w:customStyle="1" w:styleId="Heading2H2h2Level2TopicHeadingttulo2heading2Heading2Hiddenheading21Heading2Hidden1H21H222Header2Portadilla2SectiontitleArial12FettKursiv2">
    <w:name w:val="Heading 2;H2;h2;Level 2 Topic Heading;título 2;heading 2;Heading 2 Hidden;heading 21;Heading 2 Hidden1;H21;H22;2;Header 2;Portadilla 2;Section title;Arial 12 Fett Kursiv2"/>
    <w:basedOn w:val="Normal"/>
    <w:rsid w:val="00220131"/>
  </w:style>
  <w:style w:type="paragraph" w:customStyle="1" w:styleId="Heading2H2h2Level2TopicHeadingttulo2heading2Heading2Hiddenheading21Heading2Hidden1H21H222Header2Portadilla2SectiontitleArial12FettKursiv1">
    <w:name w:val="Heading 2;H2;h2;Level 2 Topic Heading;título 2;heading 2;Heading 2 Hidden;heading 21;Heading 2 Hidden1;H21;H22;2;Header 2;Portadilla 2;Section title;Arial 12 Fett Kursiv1"/>
    <w:basedOn w:val="Normal"/>
    <w:rsid w:val="00220131"/>
    <w:pPr>
      <w:tabs>
        <w:tab w:val="num" w:pos="0"/>
      </w:tabs>
    </w:pPr>
  </w:style>
  <w:style w:type="paragraph" w:customStyle="1" w:styleId="HeadingBIndex2">
    <w:name w:val="Heading B Index 2"/>
    <w:basedOn w:val="Normal"/>
    <w:rsid w:val="00220131"/>
    <w:pPr>
      <w:keepNext/>
      <w:keepLines/>
      <w:pageBreakBefore/>
      <w:tabs>
        <w:tab w:val="left" w:pos="567"/>
      </w:tabs>
      <w:overflowPunct/>
      <w:autoSpaceDE/>
      <w:autoSpaceDN/>
      <w:adjustRightInd/>
      <w:spacing w:before="142" w:after="113"/>
      <w:ind w:left="431" w:hanging="431"/>
      <w:jc w:val="center"/>
      <w:textAlignment w:val="auto"/>
    </w:pPr>
    <w:rPr>
      <w:rFonts w:eastAsia="SimSun"/>
      <w:b/>
      <w:kern w:val="28"/>
      <w:sz w:val="36"/>
      <w:lang w:val="es-ES_tradnl"/>
    </w:rPr>
  </w:style>
  <w:style w:type="paragraph" w:customStyle="1" w:styleId="TituloIndexado">
    <w:name w:val="Titulo Indexado"/>
    <w:basedOn w:val="HeadingBIndex2"/>
    <w:rsid w:val="00220131"/>
  </w:style>
  <w:style w:type="paragraph" w:customStyle="1" w:styleId="Default">
    <w:name w:val="Default"/>
    <w:rsid w:val="00220131"/>
    <w:pPr>
      <w:autoSpaceDE w:val="0"/>
      <w:autoSpaceDN w:val="0"/>
      <w:adjustRightInd w:val="0"/>
    </w:pPr>
    <w:rPr>
      <w:rFonts w:ascii="Helvetica" w:hAnsi="Helvetica" w:cs="Helvetica"/>
      <w:color w:val="000000"/>
      <w:sz w:val="24"/>
      <w:szCs w:val="24"/>
    </w:rPr>
  </w:style>
  <w:style w:type="character" w:styleId="HTMLVariable">
    <w:name w:val="HTML Variable"/>
    <w:basedOn w:val="DefaultParagraphFont"/>
    <w:rsid w:val="00220131"/>
    <w:rPr>
      <w:i/>
      <w:iCs/>
    </w:rPr>
  </w:style>
  <w:style w:type="paragraph" w:customStyle="1" w:styleId="lines">
    <w:name w:val="lines"/>
    <w:basedOn w:val="Normal"/>
    <w:rsid w:val="00220131"/>
    <w:pPr>
      <w:overflowPunct/>
      <w:autoSpaceDE/>
      <w:autoSpaceDN/>
      <w:adjustRightInd/>
      <w:spacing w:before="100" w:beforeAutospacing="1" w:after="100" w:afterAutospacing="1"/>
      <w:jc w:val="left"/>
      <w:textAlignment w:val="auto"/>
    </w:pPr>
    <w:rPr>
      <w:rFonts w:ascii="Times New Roman" w:hAnsi="Times New Roman"/>
      <w:sz w:val="24"/>
      <w:szCs w:val="24"/>
      <w:lang w:eastAsia="es-ES"/>
    </w:rPr>
  </w:style>
  <w:style w:type="character" w:customStyle="1" w:styleId="notetitle">
    <w:name w:val="notetitle"/>
    <w:basedOn w:val="DefaultParagraphFont"/>
    <w:rsid w:val="00220131"/>
  </w:style>
  <w:style w:type="paragraph" w:customStyle="1" w:styleId="wordwrap">
    <w:name w:val="wordwrap"/>
    <w:basedOn w:val="Normal"/>
    <w:rsid w:val="00220131"/>
    <w:pPr>
      <w:overflowPunct/>
      <w:autoSpaceDE/>
      <w:autoSpaceDN/>
      <w:adjustRightInd/>
      <w:spacing w:before="100" w:beforeAutospacing="1" w:after="100" w:afterAutospacing="1"/>
      <w:jc w:val="left"/>
      <w:textAlignment w:val="auto"/>
    </w:pPr>
    <w:rPr>
      <w:rFonts w:ascii="Times New Roman" w:hAnsi="Times New Roman"/>
      <w:sz w:val="24"/>
      <w:szCs w:val="24"/>
      <w:lang w:eastAsia="es-ES"/>
    </w:rPr>
  </w:style>
  <w:style w:type="character" w:customStyle="1" w:styleId="ph">
    <w:name w:val="ph"/>
    <w:basedOn w:val="DefaultParagraphFont"/>
    <w:rsid w:val="00220131"/>
  </w:style>
  <w:style w:type="paragraph" w:customStyle="1" w:styleId="p">
    <w:name w:val="p"/>
    <w:basedOn w:val="Normal"/>
    <w:rsid w:val="00220131"/>
    <w:pPr>
      <w:overflowPunct/>
      <w:autoSpaceDE/>
      <w:autoSpaceDN/>
      <w:adjustRightInd/>
      <w:spacing w:before="100" w:beforeAutospacing="1" w:after="100" w:afterAutospacing="1"/>
      <w:jc w:val="left"/>
      <w:textAlignment w:val="auto"/>
    </w:pPr>
    <w:rPr>
      <w:rFonts w:ascii="Times New Roman" w:hAnsi="Times New Roman"/>
      <w:sz w:val="24"/>
      <w:szCs w:val="24"/>
      <w:lang w:eastAsia="es-ES"/>
    </w:rPr>
  </w:style>
  <w:style w:type="paragraph" w:customStyle="1" w:styleId="Anexo3">
    <w:name w:val="Anexo 3"/>
    <w:basedOn w:val="Heading3"/>
    <w:next w:val="Normal"/>
    <w:rsid w:val="00602DF0"/>
    <w:pPr>
      <w:numPr>
        <w:numId w:val="51"/>
      </w:numPr>
    </w:pPr>
  </w:style>
  <w:style w:type="character" w:customStyle="1" w:styleId="ResaltadoChar">
    <w:name w:val="Resaltado Char"/>
    <w:basedOn w:val="DefaultParagraphFont"/>
    <w:link w:val="Resaltado"/>
    <w:rsid w:val="00220131"/>
    <w:rPr>
      <w:rFonts w:ascii="Arial" w:hAnsi="Arial"/>
      <w:b/>
      <w:sz w:val="22"/>
      <w:lang w:eastAsia="en-US"/>
    </w:rPr>
  </w:style>
  <w:style w:type="paragraph" w:customStyle="1" w:styleId="StyleHeadingALeft063cmHanging063cm1">
    <w:name w:val="Style Heading A + Left:  063 cm Hanging:  063 cm1"/>
    <w:basedOn w:val="HeadingA"/>
    <w:next w:val="Normal"/>
    <w:rsid w:val="00220131"/>
    <w:pPr>
      <w:ind w:left="357" w:hanging="357"/>
    </w:pPr>
    <w:rPr>
      <w:rFonts w:eastAsia="Times New Roman"/>
      <w:bCs/>
    </w:rPr>
  </w:style>
  <w:style w:type="character" w:customStyle="1" w:styleId="ReservadoChar">
    <w:name w:val="Reservado Char"/>
    <w:basedOn w:val="DefaultParagraphFont"/>
    <w:link w:val="Reservado"/>
    <w:rsid w:val="00220131"/>
    <w:rPr>
      <w:rFonts w:ascii="Arial" w:hAnsi="Arial"/>
      <w:i/>
      <w:noProof/>
      <w:sz w:val="22"/>
      <w:lang w:val="en-US" w:eastAsia="en-US"/>
    </w:rPr>
  </w:style>
  <w:style w:type="character" w:customStyle="1" w:styleId="Heading1Char">
    <w:name w:val="Heading 1 Char"/>
    <w:basedOn w:val="DefaultParagraphFont"/>
    <w:link w:val="Heading1"/>
    <w:locked/>
    <w:rsid w:val="00B61469"/>
    <w:rPr>
      <w:rFonts w:ascii="Arial" w:eastAsia="SimSun" w:hAnsi="Arial"/>
      <w:b/>
      <w:kern w:val="28"/>
      <w:sz w:val="36"/>
      <w:lang w:eastAsia="en-US"/>
    </w:rPr>
  </w:style>
  <w:style w:type="paragraph" w:customStyle="1" w:styleId="CodeBoxedIndented">
    <w:name w:val="Code Boxed Indented"/>
    <w:basedOn w:val="CodeBoxed"/>
    <w:rsid w:val="00220131"/>
    <w:pPr>
      <w:ind w:left="1701" w:right="1984"/>
    </w:pPr>
  </w:style>
  <w:style w:type="paragraph" w:styleId="FootnoteText">
    <w:name w:val="footnote text"/>
    <w:basedOn w:val="Normal"/>
    <w:semiHidden/>
    <w:rsid w:val="00220131"/>
    <w:pPr>
      <w:spacing w:after="120"/>
    </w:pPr>
    <w:rPr>
      <w:sz w:val="20"/>
    </w:rPr>
  </w:style>
  <w:style w:type="character" w:customStyle="1" w:styleId="HeaderChar">
    <w:name w:val="Header Char"/>
    <w:basedOn w:val="DefaultParagraphFont"/>
    <w:link w:val="Header"/>
    <w:locked/>
    <w:rsid w:val="00220131"/>
    <w:rPr>
      <w:rFonts w:ascii="Arial" w:hAnsi="Arial"/>
      <w:sz w:val="22"/>
      <w:lang w:eastAsia="en-US"/>
    </w:rPr>
  </w:style>
  <w:style w:type="character" w:customStyle="1" w:styleId="FooterChar">
    <w:name w:val="Footer Char"/>
    <w:basedOn w:val="DefaultParagraphFont"/>
    <w:link w:val="Footer"/>
    <w:locked/>
    <w:rsid w:val="00220131"/>
    <w:rPr>
      <w:rFonts w:ascii="Arial" w:hAnsi="Arial"/>
      <w:sz w:val="16"/>
      <w:lang w:eastAsia="en-US"/>
    </w:rPr>
  </w:style>
  <w:style w:type="character" w:customStyle="1" w:styleId="BodyTextChar">
    <w:name w:val="Body Text Char"/>
    <w:basedOn w:val="DefaultParagraphFont"/>
    <w:link w:val="BodyText"/>
    <w:locked/>
    <w:rsid w:val="00220131"/>
    <w:rPr>
      <w:rFonts w:ascii="Arial" w:hAnsi="Arial"/>
      <w:sz w:val="22"/>
      <w:lang w:eastAsia="en-US"/>
    </w:rPr>
  </w:style>
  <w:style w:type="character" w:customStyle="1" w:styleId="BodyTextIndentChar">
    <w:name w:val="Body Text Indent Char"/>
    <w:basedOn w:val="DefaultParagraphFont"/>
    <w:link w:val="BodyTextIndent"/>
    <w:locked/>
    <w:rsid w:val="00220131"/>
    <w:rPr>
      <w:rFonts w:ascii="Arial" w:hAnsi="Arial"/>
      <w:i/>
      <w:color w:val="0000FF"/>
      <w:sz w:val="22"/>
      <w:lang w:eastAsia="en-US"/>
    </w:rPr>
  </w:style>
  <w:style w:type="character" w:customStyle="1" w:styleId="BodyTextFirstIndentChar">
    <w:name w:val="Body Text First Indent Char"/>
    <w:basedOn w:val="BodyTextChar"/>
    <w:link w:val="BodyTextFirstIndent"/>
    <w:semiHidden/>
    <w:locked/>
    <w:rsid w:val="00220131"/>
    <w:rPr>
      <w:rFonts w:ascii="Arial" w:hAnsi="Arial"/>
      <w:sz w:val="22"/>
      <w:lang w:eastAsia="en-US"/>
    </w:rPr>
  </w:style>
  <w:style w:type="paragraph" w:styleId="BodyTextFirstIndent">
    <w:name w:val="Body Text First Indent"/>
    <w:basedOn w:val="BodyText"/>
    <w:link w:val="BodyTextFirstIndentChar"/>
    <w:rsid w:val="00220131"/>
    <w:pPr>
      <w:overflowPunct/>
      <w:autoSpaceDE/>
      <w:autoSpaceDN/>
      <w:adjustRightInd/>
      <w:spacing w:after="120" w:line="276" w:lineRule="auto"/>
      <w:ind w:firstLine="210"/>
      <w:jc w:val="left"/>
      <w:textAlignment w:val="auto"/>
    </w:pPr>
  </w:style>
  <w:style w:type="character" w:styleId="FootnoteReference">
    <w:name w:val="footnote reference"/>
    <w:basedOn w:val="DefaultParagraphFont"/>
    <w:semiHidden/>
    <w:rsid w:val="00220131"/>
    <w:rPr>
      <w:vertAlign w:val="superscript"/>
    </w:rPr>
  </w:style>
  <w:style w:type="paragraph" w:styleId="ListParagraph">
    <w:name w:val="List Paragraph"/>
    <w:basedOn w:val="Normal"/>
    <w:qFormat/>
    <w:rsid w:val="00220131"/>
    <w:pPr>
      <w:overflowPunct/>
      <w:autoSpaceDE/>
      <w:autoSpaceDN/>
      <w:adjustRightInd/>
      <w:spacing w:after="200" w:line="276" w:lineRule="auto"/>
      <w:ind w:left="720"/>
      <w:contextualSpacing/>
      <w:jc w:val="left"/>
      <w:textAlignment w:val="auto"/>
    </w:pPr>
    <w:rPr>
      <w:rFonts w:ascii="Calibri" w:hAnsi="Calibri"/>
      <w:szCs w:val="22"/>
      <w:lang w:eastAsia="es-ES"/>
    </w:rPr>
  </w:style>
  <w:style w:type="paragraph" w:styleId="TOCHeading">
    <w:name w:val="TOC Heading"/>
    <w:basedOn w:val="Heading1"/>
    <w:next w:val="Normal"/>
    <w:qFormat/>
    <w:rsid w:val="00220131"/>
    <w:pPr>
      <w:pageBreakBefore w:val="0"/>
      <w:numPr>
        <w:numId w:val="0"/>
      </w:numPr>
      <w:pBdr>
        <w:top w:val="none" w:sz="0" w:space="0" w:color="auto"/>
      </w:pBdr>
      <w:tabs>
        <w:tab w:val="clear" w:pos="567"/>
      </w:tabs>
      <w:spacing w:before="480" w:after="0" w:line="276" w:lineRule="auto"/>
      <w:outlineLvl w:val="9"/>
    </w:pPr>
    <w:rPr>
      <w:rFonts w:ascii="Cambria" w:eastAsia="Calibri" w:hAnsi="Cambria"/>
      <w:bCs/>
      <w:color w:val="365F91"/>
      <w:kern w:val="0"/>
      <w:sz w:val="28"/>
      <w:szCs w:val="28"/>
      <w:lang w:eastAsia="es-ES"/>
    </w:rPr>
  </w:style>
  <w:style w:type="character" w:customStyle="1" w:styleId="hps">
    <w:name w:val="hps"/>
    <w:basedOn w:val="DefaultParagraphFont"/>
    <w:rsid w:val="00220131"/>
  </w:style>
  <w:style w:type="character" w:customStyle="1" w:styleId="hpsatn">
    <w:name w:val="hps atn"/>
    <w:basedOn w:val="DefaultParagraphFont"/>
    <w:rsid w:val="00220131"/>
  </w:style>
  <w:style w:type="paragraph" w:styleId="NormalWeb">
    <w:name w:val="Normal (Web)"/>
    <w:basedOn w:val="Normal"/>
    <w:rsid w:val="00220131"/>
    <w:pPr>
      <w:overflowPunct/>
      <w:autoSpaceDE/>
      <w:autoSpaceDN/>
      <w:adjustRightInd/>
      <w:spacing w:before="100" w:beforeAutospacing="1" w:after="100" w:afterAutospacing="1"/>
      <w:textAlignment w:val="auto"/>
    </w:pPr>
    <w:rPr>
      <w:rFonts w:ascii="Times New Roman" w:hAnsi="Times New Roman"/>
      <w:color w:val="000000"/>
      <w:sz w:val="24"/>
      <w:szCs w:val="24"/>
    </w:rPr>
  </w:style>
  <w:style w:type="paragraph" w:customStyle="1" w:styleId="CharCharCharCharCharChar">
    <w:name w:val="Char Char Char Char Char Char"/>
    <w:basedOn w:val="Normal"/>
    <w:rsid w:val="00220131"/>
    <w:pPr>
      <w:overflowPunct/>
      <w:autoSpaceDE/>
      <w:autoSpaceDN/>
      <w:adjustRightInd/>
      <w:spacing w:after="160" w:line="240" w:lineRule="exact"/>
      <w:ind w:left="-1440"/>
      <w:jc w:val="left"/>
      <w:textAlignment w:val="auto"/>
    </w:pPr>
    <w:rPr>
      <w:lang w:val="en-US"/>
    </w:rPr>
  </w:style>
  <w:style w:type="paragraph" w:customStyle="1" w:styleId="DefaultParagraphFontParaChar">
    <w:name w:val="Default Paragraph Font Para Char"/>
    <w:basedOn w:val="Normal"/>
    <w:rsid w:val="00220131"/>
    <w:pPr>
      <w:overflowPunct/>
      <w:autoSpaceDE/>
      <w:autoSpaceDN/>
      <w:adjustRightInd/>
      <w:spacing w:after="160" w:line="240" w:lineRule="exact"/>
      <w:ind w:left="1134"/>
      <w:jc w:val="left"/>
      <w:textAlignment w:val="auto"/>
    </w:pPr>
    <w:rPr>
      <w:rFonts w:ascii="Verdana" w:eastAsia="SimSun" w:hAnsi="Verdana"/>
    </w:rPr>
  </w:style>
  <w:style w:type="character" w:styleId="IntenseEmphasis">
    <w:name w:val="Intense Emphasis"/>
    <w:basedOn w:val="DefaultParagraphFont"/>
    <w:qFormat/>
    <w:rsid w:val="00220131"/>
    <w:rPr>
      <w:rFonts w:ascii="Times New Roman" w:hAnsi="Times New Roman" w:cs="Times New Roman" w:hint="default"/>
      <w:b/>
      <w:bCs/>
      <w:i/>
      <w:iCs/>
      <w:color w:val="4F81BD"/>
    </w:rPr>
  </w:style>
  <w:style w:type="character" w:styleId="SubtleEmphasis">
    <w:name w:val="Subtle Emphasis"/>
    <w:basedOn w:val="DefaultParagraphFont"/>
    <w:qFormat/>
    <w:rsid w:val="00220131"/>
    <w:rPr>
      <w:rFonts w:ascii="Times New Roman" w:hAnsi="Times New Roman" w:cs="Times New Roman" w:hint="default"/>
      <w:i/>
      <w:iCs/>
      <w:color w:val="808080"/>
    </w:rPr>
  </w:style>
  <w:style w:type="paragraph" w:customStyle="1" w:styleId="CharChar2">
    <w:name w:val="Char Char2"/>
    <w:basedOn w:val="Normal"/>
    <w:rsid w:val="00220131"/>
    <w:pPr>
      <w:overflowPunct/>
      <w:autoSpaceDE/>
      <w:autoSpaceDN/>
      <w:adjustRightInd/>
      <w:spacing w:after="160" w:line="240" w:lineRule="exact"/>
      <w:jc w:val="left"/>
      <w:textAlignment w:val="auto"/>
    </w:pPr>
    <w:rPr>
      <w:rFonts w:eastAsia="SimSun"/>
      <w:sz w:val="20"/>
      <w:lang w:val="en-US"/>
    </w:rPr>
  </w:style>
  <w:style w:type="paragraph" w:customStyle="1" w:styleId="CharChar">
    <w:name w:val="Char Char"/>
    <w:basedOn w:val="Normal"/>
    <w:rsid w:val="00220131"/>
    <w:pPr>
      <w:overflowPunct/>
      <w:autoSpaceDE/>
      <w:autoSpaceDN/>
      <w:adjustRightInd/>
      <w:spacing w:after="160" w:line="240" w:lineRule="exact"/>
      <w:ind w:left="-1440"/>
      <w:jc w:val="left"/>
      <w:textAlignment w:val="auto"/>
    </w:pPr>
    <w:rPr>
      <w:lang w:val="en-US"/>
    </w:rPr>
  </w:style>
  <w:style w:type="character" w:customStyle="1" w:styleId="reservedChar">
    <w:name w:val="reserved Char"/>
    <w:basedOn w:val="DefaultParagraphFont"/>
    <w:link w:val="reserved"/>
    <w:rsid w:val="004B7ADB"/>
    <w:rPr>
      <w:rFonts w:ascii="Arial" w:hAnsi="Arial"/>
      <w:i/>
      <w:iCs/>
      <w:noProof/>
      <w:sz w:val="22"/>
      <w:lang w:val="es-ES" w:eastAsia="es-ES" w:bidi="ar-SA"/>
    </w:rPr>
  </w:style>
  <w:style w:type="paragraph" w:customStyle="1" w:styleId="Reduced">
    <w:name w:val="Reduced"/>
    <w:basedOn w:val="Normal"/>
    <w:rsid w:val="00FA1779"/>
    <w:rPr>
      <w:sz w:val="18"/>
      <w:szCs w:val="18"/>
    </w:rPr>
  </w:style>
  <w:style w:type="paragraph" w:customStyle="1" w:styleId="style7">
    <w:name w:val="style7"/>
    <w:basedOn w:val="Normal"/>
    <w:rsid w:val="004722AF"/>
    <w:pPr>
      <w:overflowPunct/>
      <w:autoSpaceDE/>
      <w:autoSpaceDN/>
      <w:adjustRightInd/>
      <w:spacing w:before="100" w:beforeAutospacing="1" w:after="100" w:afterAutospacing="1"/>
      <w:jc w:val="left"/>
      <w:textAlignment w:val="auto"/>
    </w:pPr>
    <w:rPr>
      <w:rFonts w:ascii="Times New Roman" w:hAnsi="Times New Roman"/>
      <w:sz w:val="24"/>
      <w:szCs w:val="24"/>
      <w:lang w:eastAsia="es-ES"/>
    </w:rPr>
  </w:style>
  <w:style w:type="table" w:styleId="TableTheme">
    <w:name w:val="Table Theme"/>
    <w:basedOn w:val="TableNormal"/>
    <w:rsid w:val="007C33D6"/>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7C33D6"/>
    <w:pPr>
      <w:overflowPunct w:val="0"/>
      <w:autoSpaceDE w:val="0"/>
      <w:autoSpaceDN w:val="0"/>
      <w:adjustRightInd w:val="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09945">
      <w:bodyDiv w:val="1"/>
      <w:marLeft w:val="0"/>
      <w:marRight w:val="0"/>
      <w:marTop w:val="0"/>
      <w:marBottom w:val="0"/>
      <w:divBdr>
        <w:top w:val="none" w:sz="0" w:space="0" w:color="auto"/>
        <w:left w:val="none" w:sz="0" w:space="0" w:color="auto"/>
        <w:bottom w:val="none" w:sz="0" w:space="0" w:color="auto"/>
        <w:right w:val="none" w:sz="0" w:space="0" w:color="auto"/>
      </w:divBdr>
    </w:div>
    <w:div w:id="176694918">
      <w:bodyDiv w:val="1"/>
      <w:marLeft w:val="0"/>
      <w:marRight w:val="0"/>
      <w:marTop w:val="0"/>
      <w:marBottom w:val="0"/>
      <w:divBdr>
        <w:top w:val="none" w:sz="0" w:space="0" w:color="auto"/>
        <w:left w:val="none" w:sz="0" w:space="0" w:color="auto"/>
        <w:bottom w:val="none" w:sz="0" w:space="0" w:color="auto"/>
        <w:right w:val="none" w:sz="0" w:space="0" w:color="auto"/>
      </w:divBdr>
    </w:div>
    <w:div w:id="207382799">
      <w:bodyDiv w:val="1"/>
      <w:marLeft w:val="0"/>
      <w:marRight w:val="0"/>
      <w:marTop w:val="0"/>
      <w:marBottom w:val="0"/>
      <w:divBdr>
        <w:top w:val="none" w:sz="0" w:space="0" w:color="auto"/>
        <w:left w:val="none" w:sz="0" w:space="0" w:color="auto"/>
        <w:bottom w:val="none" w:sz="0" w:space="0" w:color="auto"/>
        <w:right w:val="none" w:sz="0" w:space="0" w:color="auto"/>
      </w:divBdr>
      <w:divsChild>
        <w:div w:id="846332708">
          <w:marLeft w:val="0"/>
          <w:marRight w:val="0"/>
          <w:marTop w:val="0"/>
          <w:marBottom w:val="0"/>
          <w:divBdr>
            <w:top w:val="none" w:sz="0" w:space="0" w:color="auto"/>
            <w:left w:val="none" w:sz="0" w:space="0" w:color="auto"/>
            <w:bottom w:val="none" w:sz="0" w:space="0" w:color="auto"/>
            <w:right w:val="none" w:sz="0" w:space="0" w:color="auto"/>
          </w:divBdr>
          <w:divsChild>
            <w:div w:id="6986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5207">
      <w:bodyDiv w:val="1"/>
      <w:marLeft w:val="0"/>
      <w:marRight w:val="0"/>
      <w:marTop w:val="0"/>
      <w:marBottom w:val="0"/>
      <w:divBdr>
        <w:top w:val="none" w:sz="0" w:space="0" w:color="auto"/>
        <w:left w:val="none" w:sz="0" w:space="0" w:color="auto"/>
        <w:bottom w:val="none" w:sz="0" w:space="0" w:color="auto"/>
        <w:right w:val="none" w:sz="0" w:space="0" w:color="auto"/>
      </w:divBdr>
    </w:div>
    <w:div w:id="292564500">
      <w:bodyDiv w:val="1"/>
      <w:marLeft w:val="0"/>
      <w:marRight w:val="0"/>
      <w:marTop w:val="0"/>
      <w:marBottom w:val="0"/>
      <w:divBdr>
        <w:top w:val="none" w:sz="0" w:space="0" w:color="auto"/>
        <w:left w:val="none" w:sz="0" w:space="0" w:color="auto"/>
        <w:bottom w:val="none" w:sz="0" w:space="0" w:color="auto"/>
        <w:right w:val="none" w:sz="0" w:space="0" w:color="auto"/>
      </w:divBdr>
    </w:div>
    <w:div w:id="464543426">
      <w:bodyDiv w:val="1"/>
      <w:marLeft w:val="0"/>
      <w:marRight w:val="0"/>
      <w:marTop w:val="0"/>
      <w:marBottom w:val="0"/>
      <w:divBdr>
        <w:top w:val="none" w:sz="0" w:space="0" w:color="auto"/>
        <w:left w:val="none" w:sz="0" w:space="0" w:color="auto"/>
        <w:bottom w:val="none" w:sz="0" w:space="0" w:color="auto"/>
        <w:right w:val="none" w:sz="0" w:space="0" w:color="auto"/>
      </w:divBdr>
    </w:div>
    <w:div w:id="597448662">
      <w:bodyDiv w:val="1"/>
      <w:marLeft w:val="0"/>
      <w:marRight w:val="0"/>
      <w:marTop w:val="0"/>
      <w:marBottom w:val="0"/>
      <w:divBdr>
        <w:top w:val="none" w:sz="0" w:space="0" w:color="auto"/>
        <w:left w:val="none" w:sz="0" w:space="0" w:color="auto"/>
        <w:bottom w:val="none" w:sz="0" w:space="0" w:color="auto"/>
        <w:right w:val="none" w:sz="0" w:space="0" w:color="auto"/>
      </w:divBdr>
    </w:div>
    <w:div w:id="678002293">
      <w:bodyDiv w:val="1"/>
      <w:marLeft w:val="0"/>
      <w:marRight w:val="0"/>
      <w:marTop w:val="0"/>
      <w:marBottom w:val="0"/>
      <w:divBdr>
        <w:top w:val="none" w:sz="0" w:space="0" w:color="auto"/>
        <w:left w:val="none" w:sz="0" w:space="0" w:color="auto"/>
        <w:bottom w:val="none" w:sz="0" w:space="0" w:color="auto"/>
        <w:right w:val="none" w:sz="0" w:space="0" w:color="auto"/>
      </w:divBdr>
    </w:div>
    <w:div w:id="704135200">
      <w:bodyDiv w:val="1"/>
      <w:marLeft w:val="0"/>
      <w:marRight w:val="0"/>
      <w:marTop w:val="0"/>
      <w:marBottom w:val="0"/>
      <w:divBdr>
        <w:top w:val="none" w:sz="0" w:space="0" w:color="auto"/>
        <w:left w:val="none" w:sz="0" w:space="0" w:color="auto"/>
        <w:bottom w:val="none" w:sz="0" w:space="0" w:color="auto"/>
        <w:right w:val="none" w:sz="0" w:space="0" w:color="auto"/>
      </w:divBdr>
    </w:div>
    <w:div w:id="729688437">
      <w:bodyDiv w:val="1"/>
      <w:marLeft w:val="0"/>
      <w:marRight w:val="0"/>
      <w:marTop w:val="0"/>
      <w:marBottom w:val="0"/>
      <w:divBdr>
        <w:top w:val="none" w:sz="0" w:space="0" w:color="auto"/>
        <w:left w:val="none" w:sz="0" w:space="0" w:color="auto"/>
        <w:bottom w:val="none" w:sz="0" w:space="0" w:color="auto"/>
        <w:right w:val="none" w:sz="0" w:space="0" w:color="auto"/>
      </w:divBdr>
      <w:divsChild>
        <w:div w:id="732001222">
          <w:marLeft w:val="0"/>
          <w:marRight w:val="0"/>
          <w:marTop w:val="0"/>
          <w:marBottom w:val="0"/>
          <w:divBdr>
            <w:top w:val="none" w:sz="0" w:space="0" w:color="auto"/>
            <w:left w:val="none" w:sz="0" w:space="0" w:color="auto"/>
            <w:bottom w:val="none" w:sz="0" w:space="0" w:color="auto"/>
            <w:right w:val="none" w:sz="0" w:space="0" w:color="auto"/>
          </w:divBdr>
          <w:divsChild>
            <w:div w:id="876043435">
              <w:marLeft w:val="0"/>
              <w:marRight w:val="0"/>
              <w:marTop w:val="0"/>
              <w:marBottom w:val="0"/>
              <w:divBdr>
                <w:top w:val="none" w:sz="0" w:space="0" w:color="auto"/>
                <w:left w:val="none" w:sz="0" w:space="0" w:color="auto"/>
                <w:bottom w:val="none" w:sz="0" w:space="0" w:color="auto"/>
                <w:right w:val="none" w:sz="0" w:space="0" w:color="auto"/>
              </w:divBdr>
            </w:div>
            <w:div w:id="10188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6782">
      <w:bodyDiv w:val="1"/>
      <w:marLeft w:val="0"/>
      <w:marRight w:val="0"/>
      <w:marTop w:val="0"/>
      <w:marBottom w:val="0"/>
      <w:divBdr>
        <w:top w:val="none" w:sz="0" w:space="0" w:color="auto"/>
        <w:left w:val="none" w:sz="0" w:space="0" w:color="auto"/>
        <w:bottom w:val="none" w:sz="0" w:space="0" w:color="auto"/>
        <w:right w:val="none" w:sz="0" w:space="0" w:color="auto"/>
      </w:divBdr>
    </w:div>
    <w:div w:id="851795409">
      <w:bodyDiv w:val="1"/>
      <w:marLeft w:val="0"/>
      <w:marRight w:val="0"/>
      <w:marTop w:val="0"/>
      <w:marBottom w:val="0"/>
      <w:divBdr>
        <w:top w:val="none" w:sz="0" w:space="0" w:color="auto"/>
        <w:left w:val="none" w:sz="0" w:space="0" w:color="auto"/>
        <w:bottom w:val="none" w:sz="0" w:space="0" w:color="auto"/>
        <w:right w:val="none" w:sz="0" w:space="0" w:color="auto"/>
      </w:divBdr>
    </w:div>
    <w:div w:id="895166859">
      <w:bodyDiv w:val="1"/>
      <w:marLeft w:val="0"/>
      <w:marRight w:val="0"/>
      <w:marTop w:val="0"/>
      <w:marBottom w:val="0"/>
      <w:divBdr>
        <w:top w:val="none" w:sz="0" w:space="0" w:color="auto"/>
        <w:left w:val="none" w:sz="0" w:space="0" w:color="auto"/>
        <w:bottom w:val="none" w:sz="0" w:space="0" w:color="auto"/>
        <w:right w:val="none" w:sz="0" w:space="0" w:color="auto"/>
      </w:divBdr>
    </w:div>
    <w:div w:id="1004818226">
      <w:bodyDiv w:val="1"/>
      <w:marLeft w:val="0"/>
      <w:marRight w:val="0"/>
      <w:marTop w:val="0"/>
      <w:marBottom w:val="0"/>
      <w:divBdr>
        <w:top w:val="none" w:sz="0" w:space="0" w:color="auto"/>
        <w:left w:val="none" w:sz="0" w:space="0" w:color="auto"/>
        <w:bottom w:val="none" w:sz="0" w:space="0" w:color="auto"/>
        <w:right w:val="none" w:sz="0" w:space="0" w:color="auto"/>
      </w:divBdr>
      <w:divsChild>
        <w:div w:id="1548101523">
          <w:marLeft w:val="0"/>
          <w:marRight w:val="0"/>
          <w:marTop w:val="0"/>
          <w:marBottom w:val="0"/>
          <w:divBdr>
            <w:top w:val="none" w:sz="0" w:space="0" w:color="auto"/>
            <w:left w:val="none" w:sz="0" w:space="0" w:color="auto"/>
            <w:bottom w:val="none" w:sz="0" w:space="0" w:color="auto"/>
            <w:right w:val="none" w:sz="0" w:space="0" w:color="auto"/>
          </w:divBdr>
        </w:div>
      </w:divsChild>
    </w:div>
    <w:div w:id="1088189518">
      <w:bodyDiv w:val="1"/>
      <w:marLeft w:val="0"/>
      <w:marRight w:val="0"/>
      <w:marTop w:val="0"/>
      <w:marBottom w:val="0"/>
      <w:divBdr>
        <w:top w:val="none" w:sz="0" w:space="0" w:color="auto"/>
        <w:left w:val="none" w:sz="0" w:space="0" w:color="auto"/>
        <w:bottom w:val="none" w:sz="0" w:space="0" w:color="auto"/>
        <w:right w:val="none" w:sz="0" w:space="0" w:color="auto"/>
      </w:divBdr>
      <w:divsChild>
        <w:div w:id="1264344449">
          <w:marLeft w:val="0"/>
          <w:marRight w:val="0"/>
          <w:marTop w:val="0"/>
          <w:marBottom w:val="0"/>
          <w:divBdr>
            <w:top w:val="none" w:sz="0" w:space="0" w:color="auto"/>
            <w:left w:val="none" w:sz="0" w:space="0" w:color="auto"/>
            <w:bottom w:val="none" w:sz="0" w:space="0" w:color="auto"/>
            <w:right w:val="none" w:sz="0" w:space="0" w:color="auto"/>
          </w:divBdr>
          <w:divsChild>
            <w:div w:id="119031976">
              <w:marLeft w:val="0"/>
              <w:marRight w:val="0"/>
              <w:marTop w:val="0"/>
              <w:marBottom w:val="0"/>
              <w:divBdr>
                <w:top w:val="none" w:sz="0" w:space="0" w:color="auto"/>
                <w:left w:val="none" w:sz="0" w:space="0" w:color="auto"/>
                <w:bottom w:val="none" w:sz="0" w:space="0" w:color="auto"/>
                <w:right w:val="none" w:sz="0" w:space="0" w:color="auto"/>
              </w:divBdr>
            </w:div>
            <w:div w:id="515271741">
              <w:marLeft w:val="0"/>
              <w:marRight w:val="0"/>
              <w:marTop w:val="0"/>
              <w:marBottom w:val="0"/>
              <w:divBdr>
                <w:top w:val="none" w:sz="0" w:space="0" w:color="auto"/>
                <w:left w:val="none" w:sz="0" w:space="0" w:color="auto"/>
                <w:bottom w:val="none" w:sz="0" w:space="0" w:color="auto"/>
                <w:right w:val="none" w:sz="0" w:space="0" w:color="auto"/>
              </w:divBdr>
            </w:div>
            <w:div w:id="554780951">
              <w:marLeft w:val="0"/>
              <w:marRight w:val="0"/>
              <w:marTop w:val="0"/>
              <w:marBottom w:val="0"/>
              <w:divBdr>
                <w:top w:val="none" w:sz="0" w:space="0" w:color="auto"/>
                <w:left w:val="none" w:sz="0" w:space="0" w:color="auto"/>
                <w:bottom w:val="none" w:sz="0" w:space="0" w:color="auto"/>
                <w:right w:val="none" w:sz="0" w:space="0" w:color="auto"/>
              </w:divBdr>
            </w:div>
            <w:div w:id="16812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9412">
      <w:bodyDiv w:val="1"/>
      <w:marLeft w:val="0"/>
      <w:marRight w:val="0"/>
      <w:marTop w:val="0"/>
      <w:marBottom w:val="0"/>
      <w:divBdr>
        <w:top w:val="none" w:sz="0" w:space="0" w:color="auto"/>
        <w:left w:val="none" w:sz="0" w:space="0" w:color="auto"/>
        <w:bottom w:val="none" w:sz="0" w:space="0" w:color="auto"/>
        <w:right w:val="none" w:sz="0" w:space="0" w:color="auto"/>
      </w:divBdr>
      <w:divsChild>
        <w:div w:id="339964274">
          <w:marLeft w:val="0"/>
          <w:marRight w:val="0"/>
          <w:marTop w:val="0"/>
          <w:marBottom w:val="0"/>
          <w:divBdr>
            <w:top w:val="none" w:sz="0" w:space="0" w:color="auto"/>
            <w:left w:val="none" w:sz="0" w:space="0" w:color="auto"/>
            <w:bottom w:val="none" w:sz="0" w:space="0" w:color="auto"/>
            <w:right w:val="none" w:sz="0" w:space="0" w:color="auto"/>
          </w:divBdr>
          <w:divsChild>
            <w:div w:id="120072025">
              <w:marLeft w:val="0"/>
              <w:marRight w:val="0"/>
              <w:marTop w:val="0"/>
              <w:marBottom w:val="0"/>
              <w:divBdr>
                <w:top w:val="none" w:sz="0" w:space="0" w:color="auto"/>
                <w:left w:val="none" w:sz="0" w:space="0" w:color="auto"/>
                <w:bottom w:val="none" w:sz="0" w:space="0" w:color="auto"/>
                <w:right w:val="none" w:sz="0" w:space="0" w:color="auto"/>
              </w:divBdr>
            </w:div>
            <w:div w:id="255480130">
              <w:marLeft w:val="0"/>
              <w:marRight w:val="0"/>
              <w:marTop w:val="0"/>
              <w:marBottom w:val="0"/>
              <w:divBdr>
                <w:top w:val="none" w:sz="0" w:space="0" w:color="auto"/>
                <w:left w:val="none" w:sz="0" w:space="0" w:color="auto"/>
                <w:bottom w:val="none" w:sz="0" w:space="0" w:color="auto"/>
                <w:right w:val="none" w:sz="0" w:space="0" w:color="auto"/>
              </w:divBdr>
            </w:div>
            <w:div w:id="466122311">
              <w:marLeft w:val="0"/>
              <w:marRight w:val="0"/>
              <w:marTop w:val="0"/>
              <w:marBottom w:val="0"/>
              <w:divBdr>
                <w:top w:val="none" w:sz="0" w:space="0" w:color="auto"/>
                <w:left w:val="none" w:sz="0" w:space="0" w:color="auto"/>
                <w:bottom w:val="none" w:sz="0" w:space="0" w:color="auto"/>
                <w:right w:val="none" w:sz="0" w:space="0" w:color="auto"/>
              </w:divBdr>
            </w:div>
            <w:div w:id="797841273">
              <w:marLeft w:val="0"/>
              <w:marRight w:val="0"/>
              <w:marTop w:val="0"/>
              <w:marBottom w:val="0"/>
              <w:divBdr>
                <w:top w:val="none" w:sz="0" w:space="0" w:color="auto"/>
                <w:left w:val="none" w:sz="0" w:space="0" w:color="auto"/>
                <w:bottom w:val="none" w:sz="0" w:space="0" w:color="auto"/>
                <w:right w:val="none" w:sz="0" w:space="0" w:color="auto"/>
              </w:divBdr>
            </w:div>
            <w:div w:id="828598100">
              <w:marLeft w:val="0"/>
              <w:marRight w:val="0"/>
              <w:marTop w:val="0"/>
              <w:marBottom w:val="0"/>
              <w:divBdr>
                <w:top w:val="none" w:sz="0" w:space="0" w:color="auto"/>
                <w:left w:val="none" w:sz="0" w:space="0" w:color="auto"/>
                <w:bottom w:val="none" w:sz="0" w:space="0" w:color="auto"/>
                <w:right w:val="none" w:sz="0" w:space="0" w:color="auto"/>
              </w:divBdr>
            </w:div>
            <w:div w:id="1122304457">
              <w:marLeft w:val="0"/>
              <w:marRight w:val="0"/>
              <w:marTop w:val="0"/>
              <w:marBottom w:val="0"/>
              <w:divBdr>
                <w:top w:val="none" w:sz="0" w:space="0" w:color="auto"/>
                <w:left w:val="none" w:sz="0" w:space="0" w:color="auto"/>
                <w:bottom w:val="none" w:sz="0" w:space="0" w:color="auto"/>
                <w:right w:val="none" w:sz="0" w:space="0" w:color="auto"/>
              </w:divBdr>
            </w:div>
            <w:div w:id="1197430455">
              <w:marLeft w:val="0"/>
              <w:marRight w:val="0"/>
              <w:marTop w:val="0"/>
              <w:marBottom w:val="0"/>
              <w:divBdr>
                <w:top w:val="none" w:sz="0" w:space="0" w:color="auto"/>
                <w:left w:val="none" w:sz="0" w:space="0" w:color="auto"/>
                <w:bottom w:val="none" w:sz="0" w:space="0" w:color="auto"/>
                <w:right w:val="none" w:sz="0" w:space="0" w:color="auto"/>
              </w:divBdr>
            </w:div>
            <w:div w:id="16324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5957">
      <w:bodyDiv w:val="1"/>
      <w:marLeft w:val="0"/>
      <w:marRight w:val="0"/>
      <w:marTop w:val="0"/>
      <w:marBottom w:val="0"/>
      <w:divBdr>
        <w:top w:val="none" w:sz="0" w:space="0" w:color="auto"/>
        <w:left w:val="none" w:sz="0" w:space="0" w:color="auto"/>
        <w:bottom w:val="none" w:sz="0" w:space="0" w:color="auto"/>
        <w:right w:val="none" w:sz="0" w:space="0" w:color="auto"/>
      </w:divBdr>
      <w:divsChild>
        <w:div w:id="945118576">
          <w:marLeft w:val="0"/>
          <w:marRight w:val="0"/>
          <w:marTop w:val="0"/>
          <w:marBottom w:val="0"/>
          <w:divBdr>
            <w:top w:val="none" w:sz="0" w:space="0" w:color="auto"/>
            <w:left w:val="none" w:sz="0" w:space="0" w:color="auto"/>
            <w:bottom w:val="none" w:sz="0" w:space="0" w:color="auto"/>
            <w:right w:val="none" w:sz="0" w:space="0" w:color="auto"/>
          </w:divBdr>
        </w:div>
      </w:divsChild>
    </w:div>
    <w:div w:id="1277640220">
      <w:bodyDiv w:val="1"/>
      <w:marLeft w:val="0"/>
      <w:marRight w:val="0"/>
      <w:marTop w:val="0"/>
      <w:marBottom w:val="0"/>
      <w:divBdr>
        <w:top w:val="none" w:sz="0" w:space="0" w:color="auto"/>
        <w:left w:val="none" w:sz="0" w:space="0" w:color="auto"/>
        <w:bottom w:val="none" w:sz="0" w:space="0" w:color="auto"/>
        <w:right w:val="none" w:sz="0" w:space="0" w:color="auto"/>
      </w:divBdr>
      <w:divsChild>
        <w:div w:id="68236074">
          <w:marLeft w:val="0"/>
          <w:marRight w:val="0"/>
          <w:marTop w:val="0"/>
          <w:marBottom w:val="0"/>
          <w:divBdr>
            <w:top w:val="none" w:sz="0" w:space="0" w:color="auto"/>
            <w:left w:val="none" w:sz="0" w:space="0" w:color="auto"/>
            <w:bottom w:val="none" w:sz="0" w:space="0" w:color="auto"/>
            <w:right w:val="none" w:sz="0" w:space="0" w:color="auto"/>
          </w:divBdr>
        </w:div>
        <w:div w:id="1272085438">
          <w:marLeft w:val="0"/>
          <w:marRight w:val="0"/>
          <w:marTop w:val="0"/>
          <w:marBottom w:val="0"/>
          <w:divBdr>
            <w:top w:val="none" w:sz="0" w:space="0" w:color="auto"/>
            <w:left w:val="none" w:sz="0" w:space="0" w:color="auto"/>
            <w:bottom w:val="none" w:sz="0" w:space="0" w:color="auto"/>
            <w:right w:val="none" w:sz="0" w:space="0" w:color="auto"/>
          </w:divBdr>
        </w:div>
        <w:div w:id="1485004246">
          <w:marLeft w:val="0"/>
          <w:marRight w:val="0"/>
          <w:marTop w:val="0"/>
          <w:marBottom w:val="0"/>
          <w:divBdr>
            <w:top w:val="none" w:sz="0" w:space="0" w:color="auto"/>
            <w:left w:val="none" w:sz="0" w:space="0" w:color="auto"/>
            <w:bottom w:val="none" w:sz="0" w:space="0" w:color="auto"/>
            <w:right w:val="none" w:sz="0" w:space="0" w:color="auto"/>
          </w:divBdr>
        </w:div>
        <w:div w:id="2074505242">
          <w:marLeft w:val="0"/>
          <w:marRight w:val="0"/>
          <w:marTop w:val="0"/>
          <w:marBottom w:val="0"/>
          <w:divBdr>
            <w:top w:val="none" w:sz="0" w:space="0" w:color="auto"/>
            <w:left w:val="none" w:sz="0" w:space="0" w:color="auto"/>
            <w:bottom w:val="none" w:sz="0" w:space="0" w:color="auto"/>
            <w:right w:val="none" w:sz="0" w:space="0" w:color="auto"/>
          </w:divBdr>
        </w:div>
      </w:divsChild>
    </w:div>
    <w:div w:id="1291202579">
      <w:bodyDiv w:val="1"/>
      <w:marLeft w:val="0"/>
      <w:marRight w:val="0"/>
      <w:marTop w:val="0"/>
      <w:marBottom w:val="0"/>
      <w:divBdr>
        <w:top w:val="none" w:sz="0" w:space="0" w:color="auto"/>
        <w:left w:val="none" w:sz="0" w:space="0" w:color="auto"/>
        <w:bottom w:val="none" w:sz="0" w:space="0" w:color="auto"/>
        <w:right w:val="none" w:sz="0" w:space="0" w:color="auto"/>
      </w:divBdr>
    </w:div>
    <w:div w:id="1941377896">
      <w:bodyDiv w:val="1"/>
      <w:marLeft w:val="0"/>
      <w:marRight w:val="0"/>
      <w:marTop w:val="0"/>
      <w:marBottom w:val="0"/>
      <w:divBdr>
        <w:top w:val="none" w:sz="0" w:space="0" w:color="auto"/>
        <w:left w:val="none" w:sz="0" w:space="0" w:color="auto"/>
        <w:bottom w:val="none" w:sz="0" w:space="0" w:color="auto"/>
        <w:right w:val="none" w:sz="0" w:space="0" w:color="auto"/>
      </w:divBdr>
    </w:div>
    <w:div w:id="202613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pencobol.add1tocobol.com/oc_gettingstarted_windows.html"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P:\Bancomer\entregables\Bancom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Bancomer.dot</Template>
  <TotalTime>2</TotalTime>
  <Pages>14</Pages>
  <Words>3027</Words>
  <Characters>16652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19640</CharactersWithSpaces>
  <SharedDoc>false</SharedDoc>
  <HLinks>
    <vt:vector size="60" baseType="variant">
      <vt:variant>
        <vt:i4>7209046</vt:i4>
      </vt:variant>
      <vt:variant>
        <vt:i4>663</vt:i4>
      </vt:variant>
      <vt:variant>
        <vt:i4>0</vt:i4>
      </vt:variant>
      <vt:variant>
        <vt:i4>5</vt:i4>
      </vt:variant>
      <vt:variant>
        <vt:lpwstr>http://en.wikipedia.org/w/index.php?title=ISO/IEC_1989&amp;action=edit&amp;redlink=1</vt:lpwstr>
      </vt:variant>
      <vt:variant>
        <vt:lpwstr/>
      </vt:variant>
      <vt:variant>
        <vt:i4>7077912</vt:i4>
      </vt:variant>
      <vt:variant>
        <vt:i4>660</vt:i4>
      </vt:variant>
      <vt:variant>
        <vt:i4>0</vt:i4>
      </vt:variant>
      <vt:variant>
        <vt:i4>5</vt:i4>
      </vt:variant>
      <vt:variant>
        <vt:lpwstr>http://en.wikipedia.org/wiki/International_Organization_for_Standardization</vt:lpwstr>
      </vt:variant>
      <vt:variant>
        <vt:lpwstr/>
      </vt:variant>
      <vt:variant>
        <vt:i4>720917</vt:i4>
      </vt:variant>
      <vt:variant>
        <vt:i4>657</vt:i4>
      </vt:variant>
      <vt:variant>
        <vt:i4>0</vt:i4>
      </vt:variant>
      <vt:variant>
        <vt:i4>5</vt:i4>
      </vt:variant>
      <vt:variant>
        <vt:lpwstr>http://en.wikipedia.org/wiki/COBOL</vt:lpwstr>
      </vt:variant>
      <vt:variant>
        <vt:lpwstr>COBOL_2002_and_object-oriented_COBOL</vt:lpwstr>
      </vt:variant>
      <vt:variant>
        <vt:i4>2162769</vt:i4>
      </vt:variant>
      <vt:variant>
        <vt:i4>654</vt:i4>
      </vt:variant>
      <vt:variant>
        <vt:i4>0</vt:i4>
      </vt:variant>
      <vt:variant>
        <vt:i4>5</vt:i4>
      </vt:variant>
      <vt:variant>
        <vt:lpwstr>http://en.wikipedia.org/wiki/COBOL</vt:lpwstr>
      </vt:variant>
      <vt:variant>
        <vt:lpwstr>COBOL_1985</vt:lpwstr>
      </vt:variant>
      <vt:variant>
        <vt:i4>2097246</vt:i4>
      </vt:variant>
      <vt:variant>
        <vt:i4>651</vt:i4>
      </vt:variant>
      <vt:variant>
        <vt:i4>0</vt:i4>
      </vt:variant>
      <vt:variant>
        <vt:i4>5</vt:i4>
      </vt:variant>
      <vt:variant>
        <vt:lpwstr>http://en.wikipedia.org/wiki/COBOL</vt:lpwstr>
      </vt:variant>
      <vt:variant>
        <vt:lpwstr>COBOL_1974</vt:lpwstr>
      </vt:variant>
      <vt:variant>
        <vt:i4>1900621</vt:i4>
      </vt:variant>
      <vt:variant>
        <vt:i4>648</vt:i4>
      </vt:variant>
      <vt:variant>
        <vt:i4>0</vt:i4>
      </vt:variant>
      <vt:variant>
        <vt:i4>5</vt:i4>
      </vt:variant>
      <vt:variant>
        <vt:lpwstr>http://en.wikipedia.org/wiki/COBOL</vt:lpwstr>
      </vt:variant>
      <vt:variant>
        <vt:lpwstr>ANS_COBOL_1968</vt:lpwstr>
      </vt:variant>
      <vt:variant>
        <vt:i4>5374006</vt:i4>
      </vt:variant>
      <vt:variant>
        <vt:i4>645</vt:i4>
      </vt:variant>
      <vt:variant>
        <vt:i4>0</vt:i4>
      </vt:variant>
      <vt:variant>
        <vt:i4>5</vt:i4>
      </vt:variant>
      <vt:variant>
        <vt:lpwstr>http://en.wikipedia.org/wiki/American_National_Standards_Institute</vt:lpwstr>
      </vt:variant>
      <vt:variant>
        <vt:lpwstr/>
      </vt:variant>
      <vt:variant>
        <vt:i4>6750216</vt:i4>
      </vt:variant>
      <vt:variant>
        <vt:i4>642</vt:i4>
      </vt:variant>
      <vt:variant>
        <vt:i4>0</vt:i4>
      </vt:variant>
      <vt:variant>
        <vt:i4>5</vt:i4>
      </vt:variant>
      <vt:variant>
        <vt:lpwstr>http://en.wikipedia.org/w/index.php?title=COBOL_60&amp;action=edit&amp;redlink=1</vt:lpwstr>
      </vt:variant>
      <vt:variant>
        <vt:lpwstr/>
      </vt:variant>
      <vt:variant>
        <vt:i4>3342435</vt:i4>
      </vt:variant>
      <vt:variant>
        <vt:i4>-1</vt:i4>
      </vt:variant>
      <vt:variant>
        <vt:i4>1059</vt:i4>
      </vt:variant>
      <vt:variant>
        <vt:i4>4</vt:i4>
      </vt:variant>
      <vt:variant>
        <vt:lpwstr/>
      </vt:variant>
      <vt:variant>
        <vt:lpwstr>488,32,TPA4</vt:lpwstr>
      </vt:variant>
      <vt:variant>
        <vt:i4>3211373</vt:i4>
      </vt:variant>
      <vt:variant>
        <vt:i4>-1</vt:i4>
      </vt:variant>
      <vt:variant>
        <vt:i4>1058</vt:i4>
      </vt:variant>
      <vt:variant>
        <vt:i4>4</vt:i4>
      </vt:variant>
      <vt:variant>
        <vt:lpwstr/>
      </vt:variant>
      <vt:variant>
        <vt:lpwstr>486,30,TPA1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Gonzalez</dc:creator>
  <cp:keywords/>
  <dc:description/>
  <cp:lastModifiedBy>Javier</cp:lastModifiedBy>
  <cp:revision>3</cp:revision>
  <dcterms:created xsi:type="dcterms:W3CDTF">2015-03-23T11:59:00Z</dcterms:created>
  <dcterms:modified xsi:type="dcterms:W3CDTF">2015-03-24T10:51:00Z</dcterms:modified>
</cp:coreProperties>
</file>